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8"/>
        <w:pBdr/>
        <w:spacing/>
        <w:ind/>
        <w:rPr/>
        <w:pPrChange w:author="mfretwell" w:date="2025-03-29T12:44:45Z" w:id="0" oouserid="mfretwell">
          <w:pPr>
            <w:pBdr/>
            <w:spacing/>
            <w:ind/>
          </w:pPr>
        </w:pPrChange>
      </w:pPr>
      <w:r>
        <w:t xml:space="preserve">Project Charter: </w:t>
      </w:r>
      <w:r>
        <w:t xml:space="preserve">Blue</w:t>
      </w:r>
      <w:ins w:id="1" w:author="mfretwell" w:date="2025-03-29T13:06:04Z" oouserid="mfretwell">
        <w:r>
          <w:rPr>
            <w:lang w:val="en-US"/>
          </w:rPr>
          <w:t xml:space="preserve"> </w:t>
        </w:r>
      </w:ins>
      <w:r>
        <w:t xml:space="preserve">Sky</w:t>
      </w:r>
      <w:r>
        <w:t xml:space="preserve"> Watchers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Project Title:  </w:t>
      </w:r>
      <w:r/>
    </w:p>
    <w:p>
      <w:pPr>
        <w:pBdr/>
        <w:spacing/>
        <w:ind/>
        <w:rPr/>
      </w:pPr>
      <w:r>
        <w:t xml:space="preserve">Team</w:t>
      </w:r>
      <w:r>
        <w:t xml:space="preserve"> </w:t>
      </w:r>
      <w:r>
        <w:t xml:space="preserve">Blue</w:t>
      </w:r>
      <w:ins w:id="2" w:author="mfretwell" w:date="2025-03-29T13:06:07Z" oouserid="mfretwell">
        <w:r>
          <w:rPr>
            <w:lang w:val="en-US"/>
          </w:rPr>
          <w:t xml:space="preserve"> </w:t>
        </w:r>
      </w:ins>
      <w:r>
        <w:t xml:space="preserve">Sk</w:t>
      </w:r>
      <w:r>
        <w:t xml:space="preserve">y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Project Sponsor:  </w:t>
      </w:r>
      <w:r/>
    </w:p>
    <w:p>
      <w:pPr>
        <w:pBdr/>
        <w:spacing/>
        <w:ind/>
        <w:rPr/>
      </w:pPr>
      <w:r>
        <w:t xml:space="preserve">C14-InceptionU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</w:t>
      </w:r>
      <w:del w:id="3" w:author="mfretwell" w:date="2025-03-29T22:58:41Z" oouserid="mfretwell">
        <w:r>
          <w:delText xml:space="preserve">Scrum Maste</w:delText>
        </w:r>
      </w:del>
      <w:ins w:id="4" w:author="mfretwell" w:date="2025-03-29T22:58:42Z" oouserid="mfretwell">
        <w:r>
          <w:rPr>
            <w:lang w:val="en-US"/>
          </w:rPr>
          <w:t xml:space="preserve">Team</w:t>
        </w:r>
      </w:ins>
      <w:del w:id="5" w:author="mfretwell" w:date="2025-03-29T22:58:44Z" oouserid="mfretwell">
        <w:r>
          <w:delText xml:space="preserve">r</w:delText>
        </w:r>
      </w:del>
      <w:r>
        <w:t xml:space="preserve">:  </w:t>
      </w:r>
      <w:r/>
    </w:p>
    <w:p>
      <w:pPr>
        <w:pStyle w:val="164"/>
        <w:numPr>
          <w:ilvl w:val="0"/>
          <w:numId w:val="5"/>
        </w:numPr>
        <w:pBdr/>
        <w:spacing/>
        <w:ind/>
        <w:rPr>
          <w:ins w:id="6" w:author="mfretwell" w:date="2025-03-29T22:59:09Z" oouserid="mfretwell"/>
        </w:rPr>
      </w:pPr>
      <w:ins w:id="7" w:author="mfretwell" w:date="2025-03-29T22:58:54Z" oouserid="mfretwell">
        <w:r>
          <w:rPr>
            <w:lang w:val="en-US"/>
          </w:rPr>
          <w:t xml:space="preserve">Scrum Master: </w:t>
        </w:r>
      </w:ins>
      <w:r>
        <w:t xml:space="preserve">Lind</w:t>
      </w:r>
      <w:r>
        <w:t xml:space="preserve">a </w:t>
      </w:r>
      <w:r>
        <w:t xml:space="preserve">Mbunwe</w:t>
      </w:r>
      <w:ins w:id="8" w:author="mfretwell" w:date="2025-03-29T22:59:09Z" oouserid="mfretwell">
        <w:r/>
      </w:ins>
    </w:p>
    <w:p>
      <w:pPr>
        <w:pStyle w:val="164"/>
        <w:numPr>
          <w:ilvl w:val="0"/>
          <w:numId w:val="5"/>
        </w:numPr>
        <w:pBdr/>
        <w:spacing/>
        <w:ind/>
        <w:rPr>
          <w:ins w:id="9" w:author="mfretwell" w:date="2025-03-29T23:02:48Z" oouserid="mfretwell"/>
        </w:rPr>
      </w:pPr>
      <w:ins w:id="10" w:author="mfretwell" w:date="2025-03-29T23:02:57Z" oouserid="mfretwell">
        <w:r>
          <w:rPr>
            <w:highlight w:val="none"/>
            <w:lang w:val="en-US"/>
          </w:rPr>
          <w:t xml:space="preserve">Learners:</w:t>
        </w:r>
      </w:ins>
      <w:ins w:id="11" w:author="mfretwell" w:date="2025-03-29T23:02:48Z" oouserid="mfretwell">
        <w:r>
          <w:rPr>
            <w:highlight w:val="none"/>
          </w:rPr>
        </w:r>
      </w:ins>
    </w:p>
    <w:p>
      <w:pPr>
        <w:pStyle w:val="164"/>
        <w:numPr>
          <w:ilvl w:val="2"/>
          <w:numId w:val="5"/>
        </w:numPr>
        <w:pBdr/>
        <w:spacing/>
        <w:ind/>
        <w:rPr>
          <w:ins w:id="12" w:author="mfretwell" w:date="2025-03-29T22:59:43Z" oouserid="mfretwell"/>
        </w:rPr>
        <w:pPrChange w:author="mfretwell" w:date="2025-03-29T23:03:06Z" w:id="13" oouserid="mfretwell">
          <w:pPr>
            <w:pStyle w:val="164"/>
            <w:numPr>
              <w:ilvl w:val="0"/>
              <w:numId w:val="5"/>
            </w:numPr>
            <w:pBdr/>
            <w:spacing/>
            <w:ind/>
          </w:pPr>
        </w:pPrChange>
      </w:pPr>
      <w:ins w:id="14" w:author="mfretwell" w:date="2025-03-29T23:02:46Z" oouserid="mfretwell">
        <w:r>
          <w:rPr>
            <w:highlight w:val="none"/>
            <w:lang w:val="en-US"/>
          </w:rPr>
          <w:t xml:space="preserve">Vathsala K.</w:t>
        </w:r>
      </w:ins>
      <w:ins w:id="15" w:author="mfretwell" w:date="2025-03-29T22:59:43Z" oouserid="mfretwell">
        <w:r>
          <w:rPr>
            <w:highlight w:val="none"/>
          </w:rPr>
        </w:r>
      </w:ins>
    </w:p>
    <w:p>
      <w:pPr>
        <w:pStyle w:val="164"/>
        <w:numPr>
          <w:ilvl w:val="2"/>
          <w:numId w:val="5"/>
        </w:numPr>
        <w:pBdr/>
        <w:spacing/>
        <w:ind/>
        <w:rPr>
          <w:ins w:id="16" w:author="mfretwell" w:date="2025-03-29T22:59:49Z" oouserid="mfretwell"/>
        </w:rPr>
        <w:pPrChange w:author="mfretwell" w:date="2025-03-29T23:03:06Z" w:id="17" oouserid="mfretwell">
          <w:pPr>
            <w:pStyle w:val="164"/>
            <w:numPr>
              <w:ilvl w:val="0"/>
              <w:numId w:val="5"/>
            </w:numPr>
            <w:pBdr/>
            <w:spacing/>
            <w:ind/>
          </w:pPr>
        </w:pPrChange>
      </w:pPr>
      <w:ins w:id="18" w:author="mfretwell" w:date="2025-03-29T22:59:48Z" oouserid="mfretwell">
        <w:r>
          <w:rPr>
            <w:highlight w:val="none"/>
            <w:lang w:val="en-US"/>
          </w:rPr>
          <w:t xml:space="preserve">Tony On</w:t>
        </w:r>
      </w:ins>
      <w:ins w:id="19" w:author="mfretwell" w:date="2025-03-29T22:59:49Z" oouserid="mfretwell">
        <w:r>
          <w:rPr>
            <w:highlight w:val="none"/>
            <w:lang w:val="en-US"/>
          </w:rPr>
        </w:r>
      </w:ins>
    </w:p>
    <w:p>
      <w:pPr>
        <w:pStyle w:val="164"/>
        <w:numPr>
          <w:ilvl w:val="2"/>
          <w:numId w:val="5"/>
        </w:numPr>
        <w:pBdr/>
        <w:spacing/>
        <w:ind/>
        <w:rPr>
          <w:ins w:id="20" w:author="mfretwell" w:date="2025-03-29T23:00:07Z" oouserid="mfretwell"/>
          <w:lang w:val="en-US"/>
        </w:rPr>
        <w:pPrChange w:author="mfretwell" w:date="2025-03-29T23:03:06Z" w:id="21" oouserid="mfretwell">
          <w:pPr>
            <w:pStyle w:val="164"/>
            <w:numPr>
              <w:ilvl w:val="0"/>
              <w:numId w:val="5"/>
            </w:numPr>
            <w:pBdr/>
            <w:spacing/>
            <w:ind/>
          </w:pPr>
        </w:pPrChange>
      </w:pPr>
      <w:ins w:id="22" w:author="mfretwell" w:date="2025-03-29T23:02:28Z" oouserid="mfretwell">
        <w:r>
          <w:rPr>
            <w:highlight w:val="none"/>
            <w:lang w:val="en-US"/>
          </w:rPr>
          <w:t xml:space="preserve">Robert Starak</w:t>
        </w:r>
      </w:ins>
      <w:ins w:id="23" w:author="mfretwell" w:date="2025-03-29T23:00:07Z" oouserid="mfretwell">
        <w:r>
          <w:rPr>
            <w:highlight w:val="none"/>
            <w:lang w:val="en-US"/>
          </w:rPr>
        </w:r>
      </w:ins>
    </w:p>
    <w:p>
      <w:pPr>
        <w:pStyle w:val="164"/>
        <w:numPr>
          <w:ilvl w:val="2"/>
          <w:numId w:val="5"/>
        </w:numPr>
        <w:pBdr/>
        <w:spacing/>
        <w:ind/>
        <w:rPr>
          <w:lang w:val="en-US"/>
        </w:rPr>
        <w:pPrChange w:author="mfretwell" w:date="2025-03-29T23:03:06Z" w:id="24" oouserid="mfretwell">
          <w:pPr>
            <w:pBdr/>
            <w:spacing/>
            <w:ind/>
          </w:pPr>
        </w:pPrChange>
      </w:pPr>
      <w:ins w:id="25" w:author="mfretwell" w:date="2025-03-29T23:00:17Z" oouserid="mfretwell">
        <w:r>
          <w:rPr>
            <w:highlight w:val="none"/>
            <w:lang w:val="en-US"/>
          </w:rPr>
          <w:t xml:space="preserve">Mike Fretwell</w:t>
        </w:r>
      </w:ins>
      <w:r>
        <w:rPr>
          <w:highlight w:val="none"/>
          <w:lang w:val="en-US"/>
        </w:rPr>
      </w:r>
    </w:p>
    <w:p>
      <w:pPr>
        <w:pBdr/>
        <w:spacing/>
        <w:ind/>
        <w:rPr>
          <w:del w:id="26" w:author="mfretwell" w:date="2025-03-29T23:03:12Z" oouserid="mfretwell"/>
        </w:rPr>
      </w:pPr>
      <w:r/>
      <w:del w:id="27" w:author="mfretwell" w:date="2025-03-29T23:03:12Z" oouserid="mfretwell">
        <w:r/>
      </w:del>
    </w:p>
    <w:p>
      <w:pPr>
        <w:pBdr/>
        <w:spacing/>
        <w:ind/>
        <w:rPr/>
        <w:pPrChange w:author="mfretwell" w:date="2025-03-29T23:03:12Z" w:id="28" oouserid="mfretwell">
          <w:pPr>
            <w:pBdr/>
            <w:spacing/>
            <w:ind/>
          </w:pPr>
        </w:pPrChange>
      </w:pPr>
      <w:r>
        <w:t xml:space="preserve">4. Purpose and Justification:  </w:t>
      </w:r>
      <w:r/>
    </w:p>
    <w:p>
      <w:pPr>
        <w:pBdr/>
        <w:spacing/>
        <w:ind/>
        <w:rPr>
          <w:highlight w:val="none"/>
          <w:lang w:val="en-US"/>
        </w:rPr>
      </w:pPr>
      <w:r>
        <w:t xml:space="preserve">The </w:t>
      </w:r>
      <w:r>
        <w:t xml:space="preserve">Blue</w:t>
      </w:r>
      <w:ins w:id="29" w:author="mfretwell" w:date="2025-03-29T23:03:17Z" oouserid="mfretwell">
        <w:r>
          <w:rPr>
            <w:lang w:val="en-US"/>
          </w:rPr>
          <w:t xml:space="preserve"> </w:t>
        </w:r>
      </w:ins>
      <w:r>
        <w:t xml:space="preserve">Sky</w:t>
      </w:r>
      <w:r>
        <w:t xml:space="preserve"> </w:t>
      </w:r>
      <w:del w:id="30" w:author="mfretwell" w:date="2025-03-29T23:03:20Z" oouserid="mfretwell">
        <w:r>
          <w:delText xml:space="preserve">w</w:delText>
        </w:r>
      </w:del>
      <w:ins w:id="31" w:author="mfretwell" w:date="2025-03-29T23:03:20Z" oouserid="mfretwell">
        <w:r>
          <w:rPr>
            <w:lang w:val="en-US"/>
          </w:rPr>
          <w:t xml:space="preserve">W</w:t>
        </w:r>
      </w:ins>
      <w:r>
        <w:t xml:space="preserve">atchers</w:t>
      </w:r>
      <w:r>
        <w:t xml:space="preserve">….</w:t>
      </w:r>
      <w:r>
        <w:t xml:space="preserve">app is designed to provide real-time road condition monitoring for Calgary’s road users. The app will capture and display live snapshots from the city’s road cameras, enabling drivers, commuters, and </w:t>
      </w:r>
      <w:r>
        <w:t xml:space="preserve">logistics</w:t>
      </w:r>
      <w:r>
        <w:t xml:space="preserve"> planners to make informed travel decisions. By reducing congestion, improving commute planning, and enhancing road safety, the app will serve as a crucial tool for efficient urban mobility.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</w:t>
      </w:r>
      <w:r>
        <w:t xml:space="preserve">. Objectives:  </w:t>
      </w:r>
      <w:r/>
    </w:p>
    <w:p>
      <w:pPr>
        <w:pBdr/>
        <w:spacing/>
        <w:ind/>
        <w:rPr/>
      </w:pPr>
      <w:r>
        <w:t xml:space="preserve">- Provide real-time traffic snapshots from Calgary’s road cameras.  </w:t>
      </w:r>
      <w:r/>
    </w:p>
    <w:p>
      <w:pPr>
        <w:pBdr/>
        <w:spacing/>
        <w:ind/>
        <w:rPr/>
      </w:pPr>
      <w:r>
        <w:t xml:space="preserve">- Enable users to select and view specific road cameras based on location.  </w:t>
      </w:r>
      <w:r/>
    </w:p>
    <w:p>
      <w:pPr>
        <w:pBdr/>
        <w:spacing/>
        <w:ind/>
        <w:rPr/>
      </w:pPr>
      <w:r>
        <w:t xml:space="preserve">- Integrate an interactive map to display camera locations.  </w:t>
      </w:r>
      <w:r/>
    </w:p>
    <w:p>
      <w:pPr>
        <w:pBdr/>
        <w:spacing/>
        <w:ind/>
        <w:rPr/>
      </w:pPr>
      <w:r>
        <w:t xml:space="preserve">- Offer user-friendly search and filtering options for quick access.  </w:t>
      </w:r>
      <w:r/>
    </w:p>
    <w:p>
      <w:pPr>
        <w:pBdr/>
        <w:spacing/>
        <w:ind/>
        <w:rPr/>
      </w:pPr>
      <w:r>
        <w:t xml:space="preserve">- Allow users to save favorite camera views for personalized monitoring.  </w:t>
      </w:r>
      <w:r/>
    </w:p>
    <w:p>
      <w:pPr>
        <w:pBdr/>
        <w:spacing/>
        <w:ind/>
        <w:rPr/>
      </w:pPr>
      <w:r>
        <w:t xml:space="preserve">- Send notifications about high-traffic areas, road closures, or incidents.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 Scope:  </w:t>
      </w:r>
      <w:r/>
    </w:p>
    <w:p>
      <w:pPr>
        <w:pBdr/>
        <w:spacing/>
        <w:ind/>
        <w:rPr/>
      </w:pPr>
      <w:r>
        <w:t xml:space="preserve">In Scope:  </w:t>
      </w:r>
      <w:r/>
    </w:p>
    <w:p>
      <w:pPr>
        <w:pBdr/>
        <w:spacing/>
        <w:ind/>
        <w:rPr/>
      </w:pPr>
      <w:r>
        <w:t xml:space="preserve">- Web-based application with HTML, JavaScript, and </w:t>
      </w:r>
      <w:r>
        <w:t xml:space="preserve">MongoDB</w:t>
      </w:r>
      <w:r>
        <w:t xml:space="preserve"> backend.  </w:t>
      </w:r>
      <w:ins w:id="32" w:author="mfretwell" w:date="2025-03-29T23:03:59Z" oouserid="mfretwell">
        <w:r>
          <w:rPr>
            <w:lang w:val="en-US"/>
          </w:rPr>
          <w:t xml:space="preserve">MERN Stack.</w:t>
        </w:r>
      </w:ins>
      <w:r/>
    </w:p>
    <w:p>
      <w:pPr>
        <w:pBdr/>
        <w:spacing/>
        <w:ind/>
        <w:rPr/>
      </w:pPr>
      <w:r>
        <w:t xml:space="preserve">- Integration with Calgary’s public road camera system.  </w:t>
      </w:r>
      <w:r/>
    </w:p>
    <w:p>
      <w:pPr>
        <w:pBdr/>
        <w:spacing/>
        <w:ind/>
        <w:rPr/>
      </w:pPr>
      <w:r>
        <w:t xml:space="preserve">- User accounts for bookmarking favorite locations.  </w:t>
      </w:r>
      <w:r/>
    </w:p>
    <w:p>
      <w:pPr>
        <w:pBdr/>
        <w:spacing/>
        <w:ind/>
        <w:rPr/>
      </w:pPr>
      <w:r>
        <w:t xml:space="preserve">- Mobile responsiveness for seamless use on different devices.  </w:t>
      </w:r>
      <w:r/>
    </w:p>
    <w:p>
      <w:pPr>
        <w:pBdr/>
        <w:spacing/>
        <w:ind/>
        <w:rPr/>
      </w:pPr>
      <w:r>
        <w:t xml:space="preserve">- Data storage for historical snapshots and analytics.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‘’’’’’’’’’’’’’’’’’’’’’’’</w:t>
      </w:r>
      <w:r/>
    </w:p>
    <w:p>
      <w:pPr>
        <w:pBdr/>
        <w:spacing/>
        <w:ind/>
        <w:rPr/>
      </w:pPr>
      <w:r>
        <w:t xml:space="preserve">- AI-driven predictive traffic analytics (</w:t>
      </w:r>
      <w:r>
        <w:t xml:space="preserve">later</w:t>
      </w:r>
      <w:bookmarkStart w:id="0" w:name="_GoBack"/>
      <w:r/>
      <w:bookmarkEnd w:id="0"/>
      <w:r>
        <w:t xml:space="preserve"> phase).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Out of Scope:  </w:t>
      </w:r>
      <w:r/>
    </w:p>
    <w:p>
      <w:pPr>
        <w:pBdr/>
        <w:spacing/>
        <w:ind/>
        <w:rPr/>
      </w:pPr>
      <w:r>
        <w:t xml:space="preserve">- Automated speeding ticket detection.  </w:t>
      </w:r>
      <w:r/>
    </w:p>
    <w:p>
      <w:pPr>
        <w:pBdr/>
        <w:spacing/>
        <w:ind/>
        <w:rPr/>
      </w:pPr>
      <w:r>
        <w:t xml:space="preserve">- Live video streaming from road cameras.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7. Key </w:t>
      </w:r>
      <w:r>
        <w:t xml:space="preserve">Users</w:t>
      </w:r>
      <w:r>
        <w:t xml:space="preserve">:  </w:t>
      </w:r>
      <w:r/>
    </w:p>
    <w:p>
      <w:pPr>
        <w:pBdr/>
        <w:spacing/>
        <w:ind/>
        <w:rPr/>
      </w:pPr>
      <w:r>
        <w:t xml:space="preserve">- Calgary road users (commuters, delivery drivers, cyclists, etc.)  </w:t>
      </w:r>
      <w:r/>
    </w:p>
    <w:p>
      <w:pPr>
        <w:pBdr/>
        <w:spacing/>
        <w:ind/>
        <w:rPr>
          <w:ins w:id="33" w:author="mfretwell" w:date="2025-03-29T22:48:01Z" oouserid="mfretwell"/>
        </w:rPr>
      </w:pPr>
      <w:r>
        <w:t xml:space="preserve">- City transportation authorities</w:t>
      </w:r>
      <w:ins w:id="34" w:author="mfretwell" w:date="2025-03-29T22:48:01Z" oouserid="mfretwell">
        <w:r/>
      </w:ins>
    </w:p>
    <w:p>
      <w:pPr>
        <w:pStyle w:val="164"/>
        <w:numPr>
          <w:ilvl w:val="0"/>
          <w:numId w:val="1"/>
        </w:numPr>
        <w:pBdr/>
        <w:spacing/>
        <w:ind/>
        <w:rPr/>
        <w:pPrChange w:author="mfretwell" w:date="2025-03-29T23:04:16Z" w:id="35" oouserid="mfretwell">
          <w:pPr>
            <w:pBdr/>
            <w:spacing/>
            <w:ind/>
          </w:pPr>
        </w:pPrChange>
      </w:pPr>
      <w:ins w:id="36" w:author="mfretwell" w:date="2025-03-29T22:48:19Z" oouserid="mfretwell">
        <w:r>
          <w:rPr>
            <w:lang w:val="en-US"/>
          </w:rPr>
          <w:t xml:space="preserve">Other City internal service groups</w:t>
        </w:r>
      </w:ins>
      <w:r>
        <w:rPr>
          <w:lang w:val="en-US"/>
        </w:rPr>
      </w:r>
      <w:del w:id="37" w:author="mfretwell" w:date="2025-03-29T22:48:00Z" oouserid="mfretwell">
        <w:r>
          <w:delText xml:space="preserve">  </w:delText>
        </w:r>
      </w:del>
      <w:r/>
      <w:r/>
    </w:p>
    <w:p>
      <w:pPr>
        <w:pBdr/>
        <w:spacing/>
        <w:ind/>
        <w:rPr/>
      </w:pPr>
      <w:r>
        <w:t xml:space="preserve">- Public safety agencies  </w:t>
      </w:r>
      <w:r/>
    </w:p>
    <w:p>
      <w:pPr>
        <w:pBdr/>
        <w:spacing/>
        <w:ind/>
        <w:rPr/>
      </w:pPr>
      <w:r>
        <w:t xml:space="preserve">- Businesses relying on timely deliveries  </w:t>
      </w:r>
      <w:r/>
    </w:p>
    <w:p>
      <w:pPr>
        <w:pBdr/>
        <w:spacing/>
        <w:ind/>
        <w:rPr>
          <w:ins w:id="38" w:author="mfretwell" w:date="2025-03-29T22:48:24Z" oouserid="mfretwell"/>
          <w:highlight w:val="none"/>
        </w:rPr>
      </w:pPr>
      <w:r>
        <w:t xml:space="preserve">- Tourists and visitors planning city travel</w:t>
      </w:r>
      <w:ins w:id="39" w:author="mfretwell" w:date="2025-03-29T22:48:24Z" oouserid="mfretwell">
        <w:r/>
      </w:ins>
    </w:p>
    <w:p>
      <w:pPr>
        <w:pStyle w:val="164"/>
        <w:numPr>
          <w:ilvl w:val="0"/>
          <w:numId w:val="2"/>
        </w:numPr>
        <w:pBdr/>
        <w:spacing/>
        <w:ind/>
        <w:rPr/>
        <w:pPrChange w:author="mfretwell" w:date="2025-03-29T23:04:11Z" w:id="40" oouserid="mfretwell">
          <w:pPr>
            <w:pBdr/>
            <w:spacing/>
            <w:ind/>
          </w:pPr>
        </w:pPrChange>
      </w:pPr>
      <w:ins w:id="41" w:author="mfretwell" w:date="2025-03-29T22:48:32Z" oouserid="mfretwell">
        <w:r>
          <w:rPr>
            <w:highlight w:val="none"/>
            <w:lang w:val="en-US"/>
          </w:rPr>
          <w:t xml:space="preserve">Social influenza</w:t>
        </w:r>
      </w:ins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8. Benefits:  </w:t>
      </w:r>
      <w:r/>
    </w:p>
    <w:p>
      <w:pPr>
        <w:pBdr/>
        <w:spacing/>
        <w:ind/>
        <w:rPr/>
      </w:pPr>
      <w:r>
        <w:t xml:space="preserve">- Reduces time wasted in traffic congestion.  </w:t>
      </w:r>
      <w:r/>
    </w:p>
    <w:p>
      <w:pPr>
        <w:pBdr/>
        <w:spacing/>
        <w:ind/>
        <w:rPr/>
      </w:pPr>
      <w:r>
        <w:t xml:space="preserve">- Enhances road safety by allowing users to avoid accident-prone areas.  </w:t>
      </w:r>
      <w:r/>
    </w:p>
    <w:p>
      <w:pPr>
        <w:pBdr/>
        <w:spacing/>
        <w:ind/>
        <w:rPr/>
      </w:pPr>
      <w:r>
        <w:t xml:space="preserve">- Supports businesses with real-time logistics planning.  </w:t>
      </w:r>
      <w:r/>
    </w:p>
    <w:p>
      <w:pPr>
        <w:pBdr/>
        <w:spacing/>
        <w:ind/>
        <w:rPr/>
      </w:pPr>
      <w:r>
        <w:t xml:space="preserve">- Helps city planners analyze traffic patterns for better urban management.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9. Risks and Constraints:  </w:t>
      </w:r>
      <w:r/>
    </w:p>
    <w:p>
      <w:pPr>
        <w:pBdr/>
        <w:spacing/>
        <w:ind/>
        <w:rPr/>
      </w:pPr>
      <w:r>
        <w:t xml:space="preserve">- Dependency on Calgary’s road camera data availability.  </w:t>
      </w:r>
      <w:r/>
    </w:p>
    <w:p>
      <w:pPr>
        <w:pBdr/>
        <w:spacing/>
        <w:ind/>
        <w:rPr/>
      </w:pPr>
      <w:r>
        <w:t xml:space="preserve">- </w:t>
      </w:r>
      <w:r/>
    </w:p>
    <w:p>
      <w:pPr>
        <w:pBdr/>
        <w:spacing/>
        <w:ind/>
        <w:rPr/>
      </w:pPr>
      <w:r>
        <w:t xml:space="preserve">- Privacy concerns regarding camera data usage.  </w:t>
      </w:r>
      <w:r/>
    </w:p>
    <w:p>
      <w:pPr>
        <w:pBdr/>
        <w:spacing/>
        <w:ind/>
        <w:rPr/>
      </w:pPr>
      <w:r>
        <w:t xml:space="preserve">- Compliance with municipal data-sharing regulations.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10. Deliverables:  </w:t>
      </w:r>
      <w:r/>
    </w:p>
    <w:p>
      <w:pPr>
        <w:pBdr/>
        <w:spacing/>
        <w:ind/>
        <w:rPr/>
      </w:pPr>
      <w:r>
        <w:t xml:space="preserve">- Fully functional web application.  </w:t>
      </w:r>
      <w:r/>
    </w:p>
    <w:p>
      <w:pPr>
        <w:pBdr/>
        <w:spacing/>
        <w:ind/>
        <w:rPr/>
      </w:pPr>
      <w:r>
        <w:t xml:space="preserve">- Interactive UI with map integration.  </w:t>
      </w:r>
      <w:r/>
    </w:p>
    <w:p>
      <w:pPr>
        <w:pBdr/>
        <w:spacing/>
        <w:ind/>
        <w:rPr/>
      </w:pPr>
      <w:r>
        <w:t xml:space="preserve">- Traffic camera snapshot retrieval system.  </w:t>
      </w:r>
      <w:r/>
    </w:p>
    <w:p>
      <w:pPr>
        <w:pBdr/>
        <w:spacing/>
        <w:ind/>
        <w:rPr/>
      </w:pPr>
      <w:r>
        <w:t xml:space="preserve">- User </w:t>
      </w:r>
      <w:r>
        <w:t xml:space="preserve">---- </w:t>
      </w:r>
      <w:r>
        <w:t xml:space="preserve">authentication and profile features.  </w:t>
      </w:r>
      <w:r/>
    </w:p>
    <w:p>
      <w:pPr>
        <w:pBdr/>
        <w:spacing/>
        <w:ind/>
        <w:rPr/>
      </w:pPr>
      <w:r>
        <w:t xml:space="preserve">- Mobile-friendly interface for better accessibility.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11. Timeline:  </w:t>
      </w:r>
      <w:r/>
    </w:p>
    <w:p>
      <w:pPr>
        <w:pBdr/>
        <w:spacing/>
        <w:ind/>
        <w:rPr/>
      </w:pPr>
      <w:r>
        <w:t xml:space="preserve">- Phase 1: Research &amp; Planning (1 week)  </w:t>
      </w:r>
      <w:r/>
    </w:p>
    <w:p>
      <w:pPr>
        <w:pBdr/>
        <w:spacing/>
        <w:ind/>
        <w:rPr/>
      </w:pPr>
      <w:r>
        <w:t xml:space="preserve">- Phase 2: UI/UX Design &amp; Wireframes (2 week)  </w:t>
      </w:r>
      <w:r/>
    </w:p>
    <w:p>
      <w:pPr>
        <w:pBdr/>
        <w:spacing/>
        <w:ind/>
        <w:rPr/>
      </w:pPr>
      <w:r>
        <w:t xml:space="preserve">- Phase 3: Development &amp; Integration (3 week)  </w:t>
      </w:r>
      <w:r/>
    </w:p>
    <w:p>
      <w:pPr>
        <w:pBdr/>
        <w:spacing/>
        <w:ind/>
        <w:rPr/>
      </w:pPr>
      <w:r>
        <w:t xml:space="preserve">- Phase 4: Testing &amp; User Feedback (1 week)  </w:t>
      </w:r>
      <w:r/>
    </w:p>
    <w:p>
      <w:pPr>
        <w:pBdr/>
        <w:spacing/>
        <w:ind/>
        <w:rPr/>
      </w:pPr>
      <w:r>
        <w:t xml:space="preserve">- Phase 5: Launch &amp; Continuous Improvement (May 2th)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12. Success Criteria:  </w:t>
      </w:r>
      <w:r/>
    </w:p>
    <w:p>
      <w:pPr>
        <w:pBdr/>
        <w:spacing/>
        <w:ind/>
        <w:rPr/>
      </w:pPr>
      <w:r>
        <w:t xml:space="preserve">- Successful integration with road cameras.  </w:t>
      </w:r>
      <w:r/>
    </w:p>
    <w:p>
      <w:pPr>
        <w:pBdr/>
        <w:spacing/>
        <w:ind/>
        <w:rPr/>
      </w:pPr>
      <w:r>
        <w:t xml:space="preserve">- High user engagement and adoption rate.</w:t>
      </w:r>
      <w:r>
        <w:t xml:space="preserve"> </w:t>
      </w:r>
      <w:r>
        <w:t xml:space="preserve"> </w:t>
      </w:r>
      <w:r/>
    </w:p>
    <w:p>
      <w:pPr>
        <w:pBdr/>
        <w:spacing/>
        <w:ind/>
        <w:rPr/>
      </w:pPr>
      <w:r>
        <w:t xml:space="preserve">- Positive feedback from city commuters and businesses.  </w:t>
      </w:r>
      <w:r/>
    </w:p>
    <w:p>
      <w:pPr>
        <w:pBdr/>
        <w:spacing/>
        <w:ind/>
        <w:rPr/>
      </w:pPr>
      <w:r>
        <w:t xml:space="preserve">- Performance and reliability under high traffic load.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14. Conclusion:  </w:t>
      </w:r>
      <w:r/>
    </w:p>
    <w:p>
      <w:pPr>
        <w:pBdr/>
        <w:spacing/>
        <w:ind/>
        <w:rPr>
          <w:ins w:id="42" w:author="mfretwell" w:date="2025-03-29T22:50:16Z" oouserid="mfretwell"/>
          <w:highlight w:val="none"/>
        </w:rPr>
      </w:pPr>
      <w:r>
        <w:t xml:space="preserve">The </w:t>
      </w:r>
      <w:r>
        <w:t xml:space="preserve">Blue</w:t>
      </w:r>
      <w:del w:id="43" w:author="mfretwell" w:date="2025-03-29T22:49:51Z" oouserid="mfretwell">
        <w:r>
          <w:delText xml:space="preserve">s</w:delText>
        </w:r>
      </w:del>
      <w:ins w:id="44" w:author="mfretwell" w:date="2025-03-29T22:49:52Z" oouserid="mfretwell">
        <w:r>
          <w:rPr>
            <w:lang w:val="en-US"/>
          </w:rPr>
          <w:t xml:space="preserve"> S</w:t>
        </w:r>
      </w:ins>
      <w:r>
        <w:t xml:space="preserve">ky</w:t>
      </w:r>
      <w:r>
        <w:t xml:space="preserve"> </w:t>
      </w:r>
      <w:del w:id="45" w:author="mfretwell" w:date="2025-03-29T22:49:56Z" oouserid="mfretwell">
        <w:r>
          <w:delText xml:space="preserve">w</w:delText>
        </w:r>
      </w:del>
      <w:ins w:id="46" w:author="mfretwell" w:date="2025-03-29T22:49:56Z" oouserid="mfretwell">
        <w:r>
          <w:rPr>
            <w:lang w:val="en-US"/>
          </w:rPr>
          <w:t xml:space="preserve">W</w:t>
        </w:r>
      </w:ins>
      <w:r>
        <w:t xml:space="preserve">atchers app will be a valuable asset for city residents, offering real-time road monitoring to improve travel efficiency and safety. By leveraging technology and data, the app will contribute to a smarter, more connected Calgary.</w:t>
      </w:r>
      <w:ins w:id="47" w:author="mfretwell" w:date="2025-03-29T22:50:16Z" oouserid="mfretwell">
        <w:r/>
      </w:ins>
      <w:ins w:id="48" w:author="mfretwell" w:date="2025-03-29T22:50:15Z" oouserid="mfretwell">
        <w:r>
          <w:rPr>
            <w:highlight w:val="none"/>
            <w:lang w:val="en-US"/>
          </w:rPr>
        </w:r>
      </w:ins>
      <w:r>
        <w:rPr>
          <w:highlight w:val="none"/>
        </w:rPr>
      </w:r>
      <w:ins w:id="49" w:author="mfretwell" w:date="2025-03-29T22:50:16Z" oouserid="mfretwell">
        <w:r>
          <w:rPr>
            <w:highlight w:val="none"/>
          </w:rPr>
        </w:r>
      </w:ins>
    </w:p>
    <w:p>
      <w:pPr>
        <w:pBdr/>
        <w:shd w:val="nil"/>
        <w:spacing/>
        <w:ind/>
        <w:rPr>
          <w:ins w:id="50" w:author="mfretwell" w:date="2025-03-29T22:50:19Z" oouserid="mfretwell"/>
          <w:highlight w:val="none"/>
        </w:rPr>
        <w:pPrChange w:author="mfretwell" w:date="2025-03-29T22:50:19Z" w:id="51" oouserid="mfretwell">
          <w:pPr>
            <w:pBdr/>
            <w:spacing/>
            <w:ind/>
          </w:pPr>
        </w:pPrChange>
      </w:pPr>
      <w:ins w:id="52" w:author="mfretwell" w:date="2025-03-29T22:50:19Z" oouserid="mfretwell">
        <w:r>
          <w:rPr>
            <w:highlight w:val="none"/>
          </w:rPr>
          <w:br w:type="page" w:clear="all"/>
        </w:r>
      </w:ins>
      <w:ins w:id="53" w:author="mfretwell" w:date="2025-03-29T22:50:19Z" oouserid="mfretwell">
        <w:r>
          <w:rPr>
            <w:highlight w:val="none"/>
          </w:rPr>
        </w:r>
      </w:ins>
    </w:p>
    <w:p>
      <w:pPr>
        <w:pStyle w:val="139"/>
        <w:pBdr/>
        <w:spacing/>
        <w:ind/>
        <w:rPr>
          <w:ins w:id="54" w:author="mfretwell" w:date="2025-03-29T22:50:19Z" oouserid="mfretwell"/>
          <w:highlight w:val="none"/>
          <w:lang w:val="en-US"/>
        </w:rPr>
        <w:pPrChange w:author="mfretwell" w:date="2025-03-29T22:51:46Z" w:id="55" oouserid="mfretwell">
          <w:pPr>
            <w:pBdr/>
            <w:spacing/>
            <w:ind/>
          </w:pPr>
        </w:pPrChange>
      </w:pPr>
      <w:ins w:id="56" w:author="mfretwell" w:date="2025-03-29T22:51:44Z" oouserid="mfretwell">
        <w:r>
          <w:rPr>
            <w:highlight w:val="none"/>
            <w:lang w:val="en-US"/>
          </w:rPr>
          <w:t xml:space="preserve">Team Agreement</w:t>
        </w:r>
      </w:ins>
      <w:ins w:id="57" w:author="mfretwell" w:date="2025-03-29T22:50:19Z" oouserid="mfretwell">
        <w:r>
          <w:rPr>
            <w:highlight w:val="none"/>
          </w:rPr>
        </w:r>
      </w:ins>
    </w:p>
    <w:p>
      <w:pPr>
        <w:pStyle w:val="140"/>
        <w:pBdr/>
        <w:spacing/>
        <w:ind/>
        <w:rPr>
          <w:ins w:id="58" w:author="mfretwell" w:date="2025-03-29T22:51:15Z" oouserid="mfretwell"/>
          <w:highlight w:val="none"/>
        </w:rPr>
      </w:pPr>
      <w:ins w:id="59" w:author="mfretwell" w:date="2025-03-29T22:51:15Z" oouserid="mfretwell">
        <w:r>
          <w:rPr>
            <w:highlight w:val="none"/>
          </w:rPr>
          <w:t xml:space="preserve">Values</w:t>
        </w:r>
      </w:ins>
      <w:ins w:id="60" w:author="mfretwell" w:date="2025-03-29T23:15:23Z" oouserid="mfretwell">
        <w:r>
          <w:rPr>
            <w:highlight w:val="none"/>
            <w:lang w:val="en-US"/>
          </w:rPr>
          <w:t xml:space="preserve"> and Norms</w:t>
        </w:r>
      </w:ins>
      <w:ins w:id="61" w:author="mfretwell" w:date="2025-03-29T22:51:15Z" oouserid="mfretwell">
        <w:r>
          <w:rPr>
            <w:highlight w:val="none"/>
          </w:rPr>
        </w:r>
      </w:ins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ins w:id="63" w:author="mfretwell" w:date="2025-03-29T23:15:29Z" oouserid="mfretwell"/>
          <w:rFonts w:ascii="Carlito" w:hAnsi="Carlito" w:cs="Carlito"/>
          <w:rPrChange w:id="62" w:author="mfretwell" w:date="2025-03-29T23:16:16Z" oouserid="mfretwell">
            <w:rPr/>
          </w:rPrChange>
        </w:rPr>
        <w:pPrChange w:author="mfretwell" w:date="2025-03-29T23:15:29Z" w:id="64" oouserid="mfretwell">
          <w:pPr>
            <w:pBdr/>
            <w:spacing/>
            <w:ind/>
          </w:pPr>
        </w:pPrChange>
      </w:pPr>
      <w:del w:id="65" w:author="mfretwell" w:date="2025-03-29T23:15:33Z" oouserid="mfretwell">
        <w:r>
          <w:rPr>
            <w:rFonts w:ascii="Carlito" w:hAnsi="Carlito" w:eastAsia="Carlito" w:cs="Carlito"/>
            <w:highlight w:val="none"/>
            <w:rPrChange w:id="66" w:author="mfretwell" w:date="2025-03-29T23:16:16Z" oouserid="mfretwell">
              <w:rPr>
                <w:highlight w:val="none"/>
              </w:rPr>
            </w:rPrChange>
          </w:rPr>
        </w:r>
      </w:del>
      <w:ins w:id="67" w:author="mfretwell" w:date="2025-03-29T23:15:29Z" oouserid="mfretwell">
        <w:r>
          <w:rPr>
            <w:rFonts w:ascii="Carlito" w:hAnsi="Carlito" w:eastAsia="Carlito" w:cs="Carlito"/>
            <w:b/>
            <w:color w:val="000000"/>
            <w:sz w:val="24"/>
            <w:rPrChange w:id="68" w:author="mfretwell" w:date="2025-03-29T23:16:16Z" oouserid="mfretwell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PrChange>
          </w:rPr>
          <w:t xml:space="preserve">Respecting Others</w:t>
        </w:r>
      </w:ins>
      <w:ins w:id="69" w:author="mfretwell" w:date="2025-03-29T23:15:29Z" oouserid="mfretwell">
        <w:r>
          <w:rPr>
            <w:rFonts w:ascii="Carlito" w:hAnsi="Carlito" w:eastAsia="Carlito" w:cs="Carlito"/>
            <w:rPrChange w:id="70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72" w:author="mfretwell" w:date="2025-03-29T23:15:29Z" oouserid="mfretwell"/>
          <w:rFonts w:ascii="Carlito" w:hAnsi="Carlito" w:cs="Carlito"/>
          <w:rPrChange w:id="71" w:author="mfretwell" w:date="2025-03-29T23:16:16Z" oouserid="mfretwell">
            <w:rPr/>
          </w:rPrChange>
        </w:rPr>
        <w:pPrChange w:author="mfretwell" w:date="2025-03-29T23:15:29Z" w:id="73" oouserid="mfretwell">
          <w:pPr>
            <w:pBdr/>
            <w:spacing/>
            <w:ind/>
          </w:pPr>
        </w:pPrChange>
      </w:pPr>
      <w:ins w:id="74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75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Friendly atmosphere, trust, and open-mindedness.</w:t>
        </w:r>
      </w:ins>
      <w:ins w:id="76" w:author="mfretwell" w:date="2025-03-29T23:15:29Z" oouserid="mfretwell">
        <w:r>
          <w:rPr>
            <w:rFonts w:ascii="Carlito" w:hAnsi="Carlito" w:eastAsia="Carlito" w:cs="Carlito"/>
            <w:rPrChange w:id="77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79" w:author="mfretwell" w:date="2025-03-29T23:15:29Z" oouserid="mfretwell"/>
          <w:rFonts w:ascii="Carlito" w:hAnsi="Carlito" w:cs="Carlito"/>
          <w:rPrChange w:id="78" w:author="mfretwell" w:date="2025-03-29T23:16:16Z" oouserid="mfretwell">
            <w:rPr/>
          </w:rPrChange>
        </w:rPr>
      </w:pPr>
      <w:ins w:id="80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81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Constructive criticism, active listening, and being mindful of different communication styles.</w:t>
        </w:r>
      </w:ins>
      <w:ins w:id="82" w:author="mfretwell" w:date="2025-03-29T23:15:29Z" oouserid="mfretwell">
        <w:r>
          <w:rPr>
            <w:rFonts w:ascii="Carlito" w:hAnsi="Carlito" w:eastAsia="Carlito" w:cs="Carlito"/>
            <w:rPrChange w:id="83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85" w:author="mfretwell" w:date="2025-03-29T23:21:33Z" oouserid="mfretwell"/>
          <w:rFonts w:ascii="Carlito" w:hAnsi="Carlito" w:eastAsia="Carlito" w:cs="Carlito"/>
          <w:color w:val="000000"/>
          <w:sz w:val="24"/>
          <w:szCs w:val="24"/>
          <w14:ligatures w14:val="none"/>
          <w:rPrChange w:id="84" w:author="mfretwell" w:date="2025-03-29T23:21:50Z" oouserid="mfretwell">
            <w:rPr>
              <w:rFonts w:ascii="Carlito" w:hAnsi="Carlito" w:eastAsia="Carlito" w:cs="Carlito"/>
              <w:color w:val="000000"/>
              <w:sz w:val="24"/>
              <w:highlight w:val="none"/>
            </w:rPr>
          </w:rPrChange>
        </w:rPr>
        <w:pPrChange w:author="mfretwell" w:date="2025-03-29T23:21:50Z" w:id="86" oouserid="mfretwell">
          <w:pPr>
            <w:pBdr/>
            <w:spacing/>
            <w:ind/>
          </w:pPr>
        </w:pPrChange>
      </w:pPr>
      <w:ins w:id="87" w:author="mfretwell" w:date="2025-03-29T23:21:33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88" w:author="mfretwell" w:date="2025-03-29T23:21:50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89" w:author="mfretwell" w:date="2025-03-29T23:21:36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90" w:author="mfretwell" w:date="2025-03-29T23:21:50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During meetings, follow professional rules of etiquette and make sure everyone has a chance to give input.</w:t>
        </w:r>
      </w:ins>
      <w:ins w:id="91" w:author="mfretwell" w:date="2025-03-29T23:21:33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92" w:author="mfretwell" w:date="2025-03-29T23:21:50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93" w:author="mfretwell" w:date="2025-03-29T23:21:33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94" w:author="mfretwell" w:date="2025-03-29T23:21:50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96" w:author="mfretwell" w:date="2025-03-29T23:15:29Z" oouserid="mfretwell"/>
          <w:rFonts w:ascii="Carlito" w:hAnsi="Carlito" w:cs="Carlito"/>
          <w:rPrChange w:id="95" w:author="mfretwell" w:date="2025-03-29T23:16:16Z" oouserid="mfretwell">
            <w:rPr/>
          </w:rPrChange>
        </w:rPr>
      </w:pPr>
      <w:ins w:id="97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98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Equal treatment for all, regardless of background.</w:t>
        </w:r>
      </w:ins>
      <w:ins w:id="99" w:author="mfretwell" w:date="2025-03-29T23:15:29Z" oouserid="mfretwell">
        <w:r>
          <w:rPr>
            <w:rFonts w:ascii="Carlito" w:hAnsi="Carlito" w:eastAsia="Carlito" w:cs="Carlito"/>
            <w:rPrChange w:id="100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02" w:author="mfretwell" w:date="2025-03-29T23:20:51Z" oouserid="mfretwell"/>
          <w:rFonts w:ascii="Carlito" w:hAnsi="Carlito" w:eastAsia="Carlito" w:cs="Carlito"/>
          <w:color w:val="000000"/>
          <w:sz w:val="24"/>
          <w:szCs w:val="24"/>
          <w14:ligatures w14:val="none"/>
          <w:rPrChange w:id="101" w:author="mfretwell" w:date="2025-03-29T23:21:02Z" oouserid="mfretwell">
            <w:rPr>
              <w:rFonts w:ascii="Carlito" w:hAnsi="Carlito" w:eastAsia="Carlito" w:cs="Carlito"/>
              <w:color w:val="000000"/>
              <w:sz w:val="24"/>
              <w:highlight w:val="none"/>
            </w:rPr>
          </w:rPrChange>
        </w:rPr>
        <w:pPrChange w:author="mfretwell" w:date="2025-03-29T23:21:02Z" w:id="103" oouserid="mfretwell">
          <w:pPr>
            <w:pBdr/>
            <w:spacing/>
            <w:ind/>
          </w:pPr>
        </w:pPrChange>
      </w:pPr>
      <w:ins w:id="104" w:author="mfretwell" w:date="2025-03-29T23:20:51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05" w:author="mfretwell" w:date="2025-03-29T23:21:02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106" w:author="mfretwell" w:date="2025-03-29T23:20:54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07" w:author="mfretwell" w:date="2025-03-29T23:21:02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Encourage one another. Listen to your teammates and be open to feedback. Recognize your coworkers' successes.</w:t>
        </w:r>
      </w:ins>
      <w:ins w:id="108" w:author="mfretwell" w:date="2025-03-29T23:20:51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09" w:author="mfretwell" w:date="2025-03-29T23:21:02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110" w:author="mfretwell" w:date="2025-03-29T23:20:51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11" w:author="mfretwell" w:date="2025-03-29T23:21:02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13" w:author="mfretwell" w:date="2025-03-29T23:15:29Z" oouserid="mfretwell"/>
          <w:rFonts w:ascii="Carlito" w:hAnsi="Carlito" w:cs="Carlito"/>
          <w:rPrChange w:id="112" w:author="mfretwell" w:date="2025-03-29T23:16:16Z" oouserid="mfretwell">
            <w:rPr/>
          </w:rPrChange>
        </w:rPr>
        <w:pPrChange w:author="mfretwell" w:date="2025-03-29T23:15:29Z" w:id="114" oouserid="mfretwell">
          <w:pPr>
            <w:pBdr/>
            <w:spacing/>
            <w:ind/>
          </w:pPr>
        </w:pPrChange>
      </w:pPr>
      <w:ins w:id="115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16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Respect for privacy and professional growth opportunities.</w:t>
        </w:r>
      </w:ins>
      <w:ins w:id="117" w:author="mfretwell" w:date="2025-03-29T23:15:29Z" oouserid="mfretwell">
        <w:r>
          <w:rPr>
            <w:rFonts w:ascii="Carlito" w:hAnsi="Carlito" w:eastAsia="Carlito" w:cs="Carlito"/>
            <w:rPrChange w:id="118" w:author="mfretwell" w:date="2025-03-29T23:16:16Z" oouserid="mfretwell">
              <w:rPr/>
            </w:rPrChange>
          </w:rPr>
        </w:r>
      </w:ins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ins w:id="120" w:author="mfretwell" w:date="2025-03-29T23:15:29Z" oouserid="mfretwell"/>
          <w:rFonts w:ascii="Carlito" w:hAnsi="Carlito" w:cs="Carlito"/>
          <w:rPrChange w:id="119" w:author="mfretwell" w:date="2025-03-29T23:16:16Z" oouserid="mfretwell">
            <w:rPr/>
          </w:rPrChange>
        </w:rPr>
        <w:pPrChange w:author="mfretwell" w:date="2025-03-29T23:15:29Z" w:id="121" oouserid="mfretwell">
          <w:pPr>
            <w:pBdr/>
            <w:spacing/>
            <w:ind/>
          </w:pPr>
        </w:pPrChange>
      </w:pPr>
      <w:ins w:id="122" w:author="mfretwell" w:date="2025-03-29T23:15:29Z" oouserid="mfretwell">
        <w:r>
          <w:rPr>
            <w:rFonts w:ascii="Carlito" w:hAnsi="Carlito" w:eastAsia="Carlito" w:cs="Carlito"/>
            <w:b/>
            <w:color w:val="000000"/>
            <w:sz w:val="24"/>
            <w:rPrChange w:id="123" w:author="mfretwell" w:date="2025-03-29T23:16:16Z" oouserid="mfretwell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PrChange>
          </w:rPr>
          <w:t xml:space="preserve">Professional Development</w:t>
        </w:r>
      </w:ins>
      <w:ins w:id="124" w:author="mfretwell" w:date="2025-03-29T23:15:29Z" oouserid="mfretwell">
        <w:r>
          <w:rPr>
            <w:rFonts w:ascii="Carlito" w:hAnsi="Carlito" w:eastAsia="Carlito" w:cs="Carlito"/>
            <w:rPrChange w:id="125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27" w:author="mfretwell" w:date="2025-03-29T23:15:29Z" oouserid="mfretwell"/>
          <w:rFonts w:ascii="Carlito" w:hAnsi="Carlito" w:cs="Carlito"/>
          <w:rPrChange w:id="126" w:author="mfretwell" w:date="2025-03-29T23:16:16Z" oouserid="mfretwell">
            <w:rPr/>
          </w:rPrChange>
        </w:rPr>
        <w:pPrChange w:author="mfretwell" w:date="2025-03-29T23:15:29Z" w:id="128" oouserid="mfretwell">
          <w:pPr>
            <w:pBdr/>
            <w:spacing/>
            <w:ind/>
          </w:pPr>
        </w:pPrChange>
      </w:pPr>
      <w:ins w:id="129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30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Collaboration and knowledge sharing.</w:t>
        </w:r>
      </w:ins>
      <w:ins w:id="131" w:author="mfretwell" w:date="2025-03-29T23:15:29Z" oouserid="mfretwell">
        <w:r>
          <w:rPr>
            <w:rFonts w:ascii="Carlito" w:hAnsi="Carlito" w:eastAsia="Carlito" w:cs="Carlito"/>
            <w:rPrChange w:id="132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34" w:author="mfretwell" w:date="2025-03-29T23:15:29Z" oouserid="mfretwell"/>
          <w:rFonts w:ascii="Carlito" w:hAnsi="Carlito" w:cs="Carlito"/>
          <w:rPrChange w:id="133" w:author="mfretwell" w:date="2025-03-29T23:16:16Z" oouserid="mfretwell">
            <w:rPr/>
          </w:rPrChange>
        </w:rPr>
        <w:pPrChange w:author="mfretwell" w:date="2025-03-29T23:15:29Z" w:id="135" oouserid="mfretwell">
          <w:pPr>
            <w:pBdr/>
            <w:spacing/>
            <w:ind/>
          </w:pPr>
        </w:pPrChange>
      </w:pPr>
      <w:ins w:id="136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37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Space for questions and learning.</w:t>
        </w:r>
      </w:ins>
      <w:ins w:id="138" w:author="mfretwell" w:date="2025-03-29T23:15:29Z" oouserid="mfretwell">
        <w:r>
          <w:rPr>
            <w:rFonts w:ascii="Carlito" w:hAnsi="Carlito" w:eastAsia="Carlito" w:cs="Carlito"/>
            <w:rPrChange w:id="139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41" w:author="mfretwell" w:date="2025-03-29T23:15:29Z" oouserid="mfretwell"/>
          <w:rFonts w:ascii="Carlito" w:hAnsi="Carlito" w:cs="Carlito"/>
          <w:rPrChange w:id="140" w:author="mfretwell" w:date="2025-03-29T23:16:16Z" oouserid="mfretwell">
            <w:rPr/>
          </w:rPrChange>
        </w:rPr>
        <w:pPrChange w:author="mfretwell" w:date="2025-03-29T23:15:29Z" w:id="142" oouserid="mfretwell">
          <w:pPr>
            <w:pBdr/>
            <w:spacing/>
            <w:ind/>
          </w:pPr>
        </w:pPrChange>
      </w:pPr>
      <w:ins w:id="143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44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Regular discussions on new technologies and methods.</w:t>
        </w:r>
      </w:ins>
      <w:ins w:id="145" w:author="mfretwell" w:date="2025-03-29T23:15:29Z" oouserid="mfretwell">
        <w:r>
          <w:rPr>
            <w:rFonts w:ascii="Carlito" w:hAnsi="Carlito" w:eastAsia="Carlito" w:cs="Carlito"/>
            <w:rPrChange w:id="146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48" w:author="mfretwell" w:date="2025-03-29T23:15:29Z" oouserid="mfretwell"/>
          <w:rFonts w:ascii="Carlito" w:hAnsi="Carlito" w:cs="Carlito"/>
          <w:rPrChange w:id="147" w:author="mfretwell" w:date="2025-03-29T23:16:16Z" oouserid="mfretwell">
            <w:rPr/>
          </w:rPrChange>
        </w:rPr>
      </w:pPr>
      <w:ins w:id="149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50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Support for personal growth passions—at the right time.</w:t>
        </w:r>
      </w:ins>
      <w:ins w:id="151" w:author="mfretwell" w:date="2025-03-29T23:15:29Z" oouserid="mfretwell">
        <w:r>
          <w:rPr>
            <w:rFonts w:ascii="Carlito" w:hAnsi="Carlito" w:eastAsia="Carlito" w:cs="Carlito"/>
            <w:rPrChange w:id="152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54" w:author="mfretwell" w:date="2025-03-29T23:20:14Z" oouserid="mfretwell"/>
          <w:rFonts w:ascii="Carlito" w:hAnsi="Carlito" w:eastAsia="Carlito" w:cs="Carlito"/>
          <w:color w:val="000000"/>
          <w:sz w:val="24"/>
          <w:szCs w:val="24"/>
          <w14:ligatures w14:val="none"/>
          <w:rPrChange w:id="153" w:author="mfretwell" w:date="2025-03-29T23:20:26Z" oouserid="mfretwell">
            <w:rPr>
              <w:rFonts w:ascii="Carlito" w:hAnsi="Carlito" w:eastAsia="Carlito" w:cs="Carlito"/>
              <w:color w:val="000000"/>
              <w:sz w:val="24"/>
              <w:highlight w:val="none"/>
            </w:rPr>
          </w:rPrChange>
        </w:rPr>
        <w:pPrChange w:author="mfretwell" w:date="2025-03-29T23:20:26Z" w:id="155" oouserid="mfretwell">
          <w:pPr>
            <w:pBdr/>
            <w:spacing/>
            <w:ind/>
          </w:pPr>
        </w:pPrChange>
      </w:pPr>
      <w:ins w:id="156" w:author="mfretwell" w:date="2025-03-29T23:20:14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57" w:author="mfretwell" w:date="2025-03-29T23:20:26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158" w:author="mfretwell" w:date="2025-03-29T23:20:16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59" w:author="mfretwell" w:date="2025-03-29T23:20:2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Make sure you understand your task expectations and ask for clarification if needed.</w:t>
        </w:r>
      </w:ins>
      <w:ins w:id="160" w:author="mfretwell" w:date="2025-03-29T23:20:14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61" w:author="mfretwell" w:date="2025-03-29T23:20:26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  <w:ins w:id="162" w:author="mfretwell" w:date="2025-03-29T23:20:14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163" w:author="mfretwell" w:date="2025-03-29T23:20:26Z" oouserid="mfretwell">
              <w:rPr>
                <w:rFonts w:ascii="Carlito" w:hAnsi="Carlito" w:eastAsia="Carlito" w:cs="Carlito"/>
                <w:color w:val="000000"/>
                <w:sz w:val="24"/>
                <w:highlight w:val="none"/>
              </w:rPr>
            </w:rPrChange>
          </w:rPr>
        </w:r>
      </w:ins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ins w:id="165" w:author="mfretwell" w:date="2025-03-29T23:15:29Z" oouserid="mfretwell"/>
          <w:rFonts w:ascii="Carlito" w:hAnsi="Carlito" w:cs="Carlito"/>
          <w:rPrChange w:id="164" w:author="mfretwell" w:date="2025-03-29T23:16:16Z" oouserid="mfretwell">
            <w:rPr/>
          </w:rPrChange>
        </w:rPr>
        <w:pPrChange w:author="mfretwell" w:date="2025-03-29T23:15:29Z" w:id="166" oouserid="mfretwell">
          <w:pPr>
            <w:pBdr/>
            <w:spacing/>
            <w:ind/>
          </w:pPr>
        </w:pPrChange>
      </w:pPr>
      <w:ins w:id="167" w:author="mfretwell" w:date="2025-03-29T23:15:29Z" oouserid="mfretwell">
        <w:r>
          <w:rPr>
            <w:rFonts w:ascii="Carlito" w:hAnsi="Carlito" w:eastAsia="Carlito" w:cs="Carlito"/>
            <w:b/>
            <w:color w:val="000000"/>
            <w:sz w:val="24"/>
            <w:rPrChange w:id="168" w:author="mfretwell" w:date="2025-03-29T23:16:16Z" oouserid="mfretwell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PrChange>
          </w:rPr>
          <w:t xml:space="preserve">Well-Being</w:t>
        </w:r>
      </w:ins>
      <w:ins w:id="169" w:author="mfretwell" w:date="2025-03-29T23:15:29Z" oouserid="mfretwell">
        <w:r>
          <w:rPr>
            <w:rFonts w:ascii="Carlito" w:hAnsi="Carlito" w:eastAsia="Carlito" w:cs="Carlito"/>
            <w:rPrChange w:id="170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72" w:author="mfretwell" w:date="2025-03-29T23:15:29Z" oouserid="mfretwell"/>
          <w:rFonts w:ascii="Carlito" w:hAnsi="Carlito" w:cs="Carlito"/>
          <w:rPrChange w:id="171" w:author="mfretwell" w:date="2025-03-29T23:16:16Z" oouserid="mfretwell">
            <w:rPr/>
          </w:rPrChange>
        </w:rPr>
        <w:pPrChange w:author="mfretwell" w:date="2025-03-29T23:15:29Z" w:id="173" oouserid="mfretwell">
          <w:pPr>
            <w:pBdr/>
            <w:spacing/>
            <w:ind/>
          </w:pPr>
        </w:pPrChange>
      </w:pPr>
      <w:ins w:id="174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75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Adherence to team values, fostering a sense of belonging.</w:t>
        </w:r>
      </w:ins>
      <w:ins w:id="176" w:author="mfretwell" w:date="2025-03-29T23:15:29Z" oouserid="mfretwell">
        <w:r>
          <w:rPr>
            <w:rFonts w:ascii="Carlito" w:hAnsi="Carlito" w:eastAsia="Carlito" w:cs="Carlito"/>
            <w:rPrChange w:id="177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79" w:author="mfretwell" w:date="2025-03-29T23:15:29Z" oouserid="mfretwell"/>
          <w:rFonts w:ascii="Carlito" w:hAnsi="Carlito" w:cs="Carlito"/>
          <w:rPrChange w:id="178" w:author="mfretwell" w:date="2025-03-29T23:16:16Z" oouserid="mfretwell">
            <w:rPr/>
          </w:rPrChange>
        </w:rPr>
        <w:pPrChange w:author="mfretwell" w:date="2025-03-29T23:15:29Z" w:id="180" oouserid="mfretwell">
          <w:pPr>
            <w:pBdr/>
            <w:spacing/>
            <w:ind/>
          </w:pPr>
        </w:pPrChange>
      </w:pPr>
      <w:ins w:id="181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82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Encouragement for breaks and family time.</w:t>
        </w:r>
      </w:ins>
      <w:ins w:id="183" w:author="mfretwell" w:date="2025-03-29T23:15:29Z" oouserid="mfretwell">
        <w:r>
          <w:rPr>
            <w:rFonts w:ascii="Carlito" w:hAnsi="Carlito" w:eastAsia="Carlito" w:cs="Carlito"/>
            <w:rPrChange w:id="184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186" w:author="mfretwell" w:date="2025-03-29T23:15:29Z" oouserid="mfretwell"/>
          <w:rFonts w:ascii="Carlito" w:hAnsi="Carlito" w:cs="Carlito"/>
          <w:rPrChange w:id="185" w:author="mfretwell" w:date="2025-03-29T23:16:16Z" oouserid="mfretwell">
            <w:rPr/>
          </w:rPrChange>
        </w:rPr>
        <w:pPrChange w:author="mfretwell" w:date="2025-03-29T23:15:29Z" w:id="187" oouserid="mfretwell">
          <w:pPr>
            <w:pBdr/>
            <w:spacing/>
            <w:ind/>
          </w:pPr>
        </w:pPrChange>
      </w:pPr>
      <w:ins w:id="188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189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Flexibility when life happens.</w:t>
        </w:r>
      </w:ins>
      <w:ins w:id="190" w:author="mfretwell" w:date="2025-03-29T23:15:29Z" oouserid="mfretwell">
        <w:r>
          <w:rPr>
            <w:rFonts w:ascii="Carlito" w:hAnsi="Carlito" w:eastAsia="Carlito" w:cs="Carlito"/>
            <w:rPrChange w:id="191" w:author="mfretwell" w:date="2025-03-29T23:16:16Z" oouserid="mfretwell">
              <w:rPr/>
            </w:rPrChange>
          </w:rPr>
        </w:r>
      </w:ins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ins w:id="193" w:author="mfretwell" w:date="2025-03-29T23:15:29Z" oouserid="mfretwell"/>
          <w:rFonts w:ascii="Carlito" w:hAnsi="Carlito" w:cs="Carlito"/>
          <w:rPrChange w:id="192" w:author="mfretwell" w:date="2025-03-29T23:16:16Z" oouserid="mfretwell">
            <w:rPr/>
          </w:rPrChange>
        </w:rPr>
        <w:pPrChange w:author="mfretwell" w:date="2025-03-29T23:15:29Z" w:id="194" oouserid="mfretwell">
          <w:pPr>
            <w:pBdr/>
            <w:spacing/>
            <w:ind/>
          </w:pPr>
        </w:pPrChange>
      </w:pPr>
      <w:ins w:id="195" w:author="mfretwell" w:date="2025-03-29T23:15:29Z" oouserid="mfretwell">
        <w:r>
          <w:rPr>
            <w:rFonts w:ascii="Carlito" w:hAnsi="Carlito" w:eastAsia="Carlito" w:cs="Carlito"/>
            <w:b/>
            <w:color w:val="000000"/>
            <w:sz w:val="24"/>
            <w:rPrChange w:id="196" w:author="mfretwell" w:date="2025-03-29T23:16:16Z" oouserid="mfretwell"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PrChange>
          </w:rPr>
          <w:t xml:space="preserve">Communication</w:t>
        </w:r>
      </w:ins>
      <w:ins w:id="197" w:author="mfretwell" w:date="2025-03-29T23:15:29Z" oouserid="mfretwell">
        <w:r>
          <w:rPr>
            <w:rFonts w:ascii="Carlito" w:hAnsi="Carlito" w:eastAsia="Carlito" w:cs="Carlito"/>
            <w:rPrChange w:id="198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200" w:author="mfretwell" w:date="2025-03-29T23:15:29Z" oouserid="mfretwell"/>
          <w:rFonts w:ascii="Carlito" w:hAnsi="Carlito" w:cs="Carlito"/>
          <w:rPrChange w:id="199" w:author="mfretwell" w:date="2025-03-29T23:16:16Z" oouserid="mfretwell">
            <w:rPr/>
          </w:rPrChange>
        </w:rPr>
        <w:pPrChange w:author="mfretwell" w:date="2025-03-29T23:15:29Z" w:id="201" oouserid="mfretwell">
          <w:pPr>
            <w:pBdr/>
            <w:spacing/>
            <w:ind/>
          </w:pPr>
        </w:pPrChange>
      </w:pPr>
      <w:ins w:id="202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rPrChange w:id="203" w:author="mfretwell" w:date="2025-03-29T23:16:16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Clear, timely communication—especially about deadlines.</w:t>
        </w:r>
      </w:ins>
      <w:ins w:id="204" w:author="mfretwell" w:date="2025-03-29T23:15:29Z" oouserid="mfretwell">
        <w:r>
          <w:rPr>
            <w:rFonts w:ascii="Carlito" w:hAnsi="Carlito" w:eastAsia="Carlito" w:cs="Carlito"/>
            <w:rPrChange w:id="205" w:author="mfretwell" w:date="2025-03-29T23:16:16Z" oouserid="mfretwell">
              <w:rPr/>
            </w:rPrChange>
          </w:rPr>
        </w:r>
      </w:ins>
    </w:p>
    <w:p>
      <w:pPr>
        <w:pStyle w:val="1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207" w:author="mfretwell" w:date="2025-03-29T23:15:29Z" oouserid="mfretwell"/>
          <w:rFonts w:ascii="Carlito" w:hAnsi="Carlito" w:eastAsia="Carlito" w:cs="Carlito"/>
          <w:color w:val="000000"/>
          <w:szCs w:val="24"/>
          <w14:ligatures w14:val="none"/>
          <w:rPrChange w:id="206" w:author="mfretwell" w:date="2025-03-29T23:19:50Z" oouserid="mfretwell">
            <w:rPr/>
          </w:rPrChange>
        </w:rPr>
        <w:pPrChange w:author="mfretwell" w:date="2025-03-29T23:19:50Z" w:id="208" oouserid="mfretwell">
          <w:pPr>
            <w:pBdr/>
            <w:spacing/>
            <w:ind/>
          </w:pPr>
        </w:pPrChange>
      </w:pPr>
      <w:ins w:id="209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10" w:author="mfretwell" w:date="2025-03-29T23:19:50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Respectful disagreement and constructive feedback.</w:t>
        </w:r>
      </w:ins>
      <w:ins w:id="211" w:author="mfretwell" w:date="2025-03-29T23:15:29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12" w:author="mfretwell" w:date="2025-03-29T23:19:50Z" oouserid="mfretwell">
              <w:rPr/>
            </w:rPrChange>
          </w:rPr>
        </w:r>
      </w:ins>
    </w:p>
    <w:p>
      <w:pPr>
        <w:pStyle w:val="1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ins w:id="214" w:author="mfretwell" w:date="2025-03-29T23:09:46Z" oouserid="mfretwell"/>
          <w:rFonts w:ascii="Carlito" w:hAnsi="Carlito" w:eastAsia="Carlito" w:cs="Carlito"/>
          <w:color w:val="000000"/>
          <w:sz w:val="24"/>
          <w:szCs w:val="24"/>
          <w14:ligatures w14:val="none"/>
          <w:rPrChange w:id="213" w:author="mfretwell" w:date="2025-03-29T23:19:50Z" oouserid="mfretwell">
            <w:rPr/>
          </w:rPrChange>
        </w:rPr>
        <w:pPrChange w:author="mfretwell" w:date="2025-03-29T23:19:50Z" w:id="215" oouserid="mfretwell">
          <w:pPr>
            <w:pBdr/>
            <w:spacing/>
            <w:ind/>
          </w:pPr>
        </w:pPrChange>
      </w:pPr>
      <w:ins w:id="216" w:author="mfretwell" w:date="2025-03-29T23:09:46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17" w:author="mfretwell" w:date="2025-03-29T23:19:50Z" oouserid="mfretwell">
              <w:rPr/>
            </w:rPrChange>
          </w:rPr>
        </w:r>
      </w:ins>
      <w:ins w:id="218" w:author="mfretwell" w:date="2025-03-29T23:19:39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19" w:author="mfretwell" w:date="2025-03-29T23:19:50Z" oouserid="mfretwell">
              <w:rPr>
                <w:rFonts w:ascii="Times New Roman" w:hAnsi="Times New Roman" w:eastAsia="Times New Roman" w:cs="Times New Roman"/>
                <w:color w:val="000000"/>
                <w:sz w:val="24"/>
              </w:rPr>
            </w:rPrChange>
          </w:rPr>
          <w:t xml:space="preserve">Be willing to ask for help. If you notice that a team member needs help, offer it or work together to find a solution.</w:t>
        </w:r>
      </w:ins>
      <w:ins w:id="220" w:author="mfretwell" w:date="2025-03-29T23:09:46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21" w:author="mfretwell" w:date="2025-03-29T23:19:50Z" oouserid="mfretwell">
              <w:rPr/>
            </w:rPrChange>
          </w:rPr>
        </w:r>
      </w:ins>
      <w:ins w:id="222" w:author="mfretwell" w:date="2025-03-29T23:09:46Z" oouserid="mfretwell">
        <w:r>
          <w:rPr>
            <w:rFonts w:ascii="Carlito" w:hAnsi="Carlito" w:eastAsia="Carlito" w:cs="Carlito"/>
            <w:color w:val="000000"/>
            <w:sz w:val="24"/>
            <w:szCs w:val="24"/>
            <w:rPrChange w:id="223" w:author="mfretwell" w:date="2025-03-29T23:19:50Z" oouserid="mfretwell">
              <w:rPr/>
            </w:rPrChange>
          </w:rPr>
        </w:r>
      </w:ins>
    </w:p>
    <w:p>
      <w:pPr>
        <w:pStyle w:val="140"/>
        <w:pBdr/>
        <w:spacing/>
        <w:ind/>
        <w:rPr>
          <w:ins w:id="224" w:author="mfretwell" w:date="2025-03-29T22:51:15Z" oouserid="mfretwell"/>
          <w:highlight w:val="none"/>
        </w:rPr>
      </w:pPr>
      <w:ins w:id="225" w:author="mfretwell" w:date="2025-03-29T22:51:15Z" oouserid="mfretwell">
        <w:r>
          <w:rPr>
            <w:highlight w:val="none"/>
          </w:rPr>
          <w:t xml:space="preserve">FUN!!</w:t>
        </w:r>
      </w:ins>
      <w:ins w:id="226" w:author="mfretwell" w:date="2025-03-29T22:51:15Z" oouserid="mfretwell">
        <w:r>
          <w:rPr>
            <w:highlight w:val="none"/>
          </w:rPr>
        </w:r>
      </w:ins>
      <w:ins w:id="227" w:author="mfretwell" w:date="2025-03-29T22:51:15Z" oouserid="mfretwell">
        <w:r>
          <w:rPr>
            <w:highlight w:val="none"/>
          </w:rPr>
        </w:r>
      </w:ins>
    </w:p>
    <w:p>
      <w:pPr>
        <w:pBdr/>
        <w:spacing/>
        <w:ind/>
        <w:rPr>
          <w:ins w:id="228" w:author="mfretwell" w:date="2025-03-29T23:09:52Z" oouserid="mfretwell"/>
        </w:rPr>
      </w:pPr>
      <w:ins w:id="229" w:author="mfretwell" w:date="2025-03-29T23:09:52Z" oouserid="mfretwell">
        <w:r/>
      </w:ins>
      <w:ins w:id="230" w:author="mfretwell" w:date="2025-03-29T23:09:52Z" oouserid="mfretwell">
        <w:r/>
      </w:ins>
    </w:p>
    <w:p>
      <w:pPr>
        <w:pBdr/>
        <w:shd w:val="nil"/>
        <w:spacing/>
        <w:ind/>
        <w:rPr>
          <w:ins w:id="231" w:author="mfretwell" w:date="2025-03-29T23:22:04Z" oouserid="mfretwell"/>
          <w:highlight w:val="none"/>
        </w:rPr>
        <w:pPrChange w:author="mfretwell" w:date="2025-03-29T23:22:04Z" w:id="232" oouserid="mfretwell">
          <w:pPr>
            <w:pStyle w:val="140"/>
            <w:pBdr/>
            <w:spacing/>
            <w:ind/>
          </w:pPr>
        </w:pPrChange>
      </w:pPr>
      <w:ins w:id="233" w:author="mfretwell" w:date="2025-03-29T23:22:04Z" oouserid="mfretwell">
        <w:r>
          <w:rPr>
            <w:highlight w:val="none"/>
          </w:rPr>
          <w:br w:type="page" w:clear="all"/>
        </w:r>
      </w:ins>
      <w:ins w:id="234" w:author="mfretwell" w:date="2025-03-29T23:22:04Z" oouserid="mfretwell">
        <w:r>
          <w:rPr>
            <w:highlight w:val="none"/>
          </w:rPr>
        </w:r>
      </w:ins>
    </w:p>
    <w:p>
      <w:pPr>
        <w:pStyle w:val="140"/>
        <w:pBdr/>
        <w:spacing/>
        <w:ind/>
        <w:rPr>
          <w:ins w:id="235" w:author="mfretwell" w:date="2025-03-29T22:51:15Z" oouserid="mfretwell"/>
          <w:highlight w:val="none"/>
        </w:rPr>
        <w:pPrChange w:author="mfretwell" w:date="2025-03-29T22:51:53Z" w:id="236" oouserid="mfretwell">
          <w:pPr>
            <w:pStyle w:val="139"/>
            <w:pBdr/>
            <w:spacing/>
            <w:ind/>
          </w:pPr>
        </w:pPrChange>
      </w:pPr>
      <w:ins w:id="237" w:author="mfretwell" w:date="2025-03-29T22:51:15Z" oouserid="mfretwell">
        <w:r>
          <w:rPr>
            <w:highlight w:val="none"/>
          </w:rPr>
          <w:t xml:space="preserve">Communications Plan and Coordination Tools</w:t>
        </w:r>
      </w:ins>
      <w:ins w:id="238" w:author="mfretwell" w:date="2025-03-29T22:51:15Z" oouserid="mfretwell">
        <w:r>
          <w:rPr>
            <w:highlight w:val="none"/>
          </w:rPr>
        </w:r>
      </w:ins>
      <w:ins w:id="239" w:author="mfretwell" w:date="2025-03-29T22:51:15Z" oouserid="mfretwell">
        <w:r>
          <w:rPr>
            <w:highlight w:val="none"/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241" w:author="mfretwell" w:date="2025-03-29T22:51:15Z" oouserid="mfretwell"/>
          <w:rFonts w:ascii="Calibri" w:hAnsi="Calibri" w:cs="Calibri"/>
          <w:highlight w:val="none"/>
          <w:rPrChange w:id="240" w:author="mfretwell" w:date="2025-03-29T23:07:01Z" oouserid="mfretwell">
            <w:rPr>
              <w:highlight w:val="none"/>
            </w:rPr>
          </w:rPrChange>
        </w:rPr>
        <w:pPrChange w:author="mfretwell" w:date="2025-03-29T23:05:08Z" w:id="242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243" w:author="mfretwell" w:date="2025-03-29T22:51:15Z" oouserid="mfretwell">
        <w:r>
          <w:rPr>
            <w:rFonts w:ascii="Calibri" w:hAnsi="Calibri" w:eastAsia="Calibri" w:cs="Calibri"/>
            <w:rPrChange w:id="244" w:author="mfretwell" w:date="2025-03-29T23:07:01Z" oouserid="mfretwell">
              <w:rPr/>
            </w:rPrChange>
          </w:rPr>
          <w:t xml:space="preserve">WhatsApp</w:t>
        </w:r>
      </w:ins>
      <w:ins w:id="245" w:author="mfretwell" w:date="2025-03-29T22:52:17Z" oouserid="mfretwell">
        <w:r>
          <w:rPr>
            <w:rFonts w:ascii="Calibri" w:hAnsi="Calibri" w:eastAsia="Calibri" w:cs="Calibri"/>
            <w:highlight w:val="none"/>
            <w:lang w:val="en-US"/>
            <w:rPrChange w:id="246" w:author="mfretwell" w:date="2025-03-29T23:07:01Z" oouserid="mfretwell">
              <w:rPr>
                <w:highlight w:val="none"/>
                <w:lang w:val="en-US"/>
              </w:rPr>
            </w:rPrChange>
          </w:rPr>
          <w:t xml:space="preserve">:</w:t>
        </w:r>
      </w:ins>
      <w:ins w:id="247" w:author="mfretwell" w:date="2025-03-29T22:51:15Z" oouserid="mfretwell">
        <w:r>
          <w:rPr>
            <w:rFonts w:ascii="Calibri" w:hAnsi="Calibri" w:eastAsia="Calibri" w:cs="Calibri"/>
            <w:highlight w:val="none"/>
            <w:rPrChange w:id="248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250" w:author="mfretwell" w:date="2025-03-29T22:51:15Z" oouserid="mfretwell"/>
          <w:rFonts w:ascii="Calibri" w:hAnsi="Calibri" w:cs="Calibri"/>
          <w:highlight w:val="none"/>
          <w:rPrChange w:id="249" w:author="mfretwell" w:date="2025-03-29T23:07:01Z" oouserid="mfretwell">
            <w:rPr>
              <w:highlight w:val="none"/>
            </w:rPr>
          </w:rPrChange>
        </w:rPr>
        <w:pPrChange w:author="mfretwell" w:date="2025-03-29T23:05:08Z" w:id="251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252" w:author="mfretwell" w:date="2025-03-29T22:51:15Z" oouserid="mfretwell">
        <w:r>
          <w:rPr>
            <w:rFonts w:ascii="Calibri" w:hAnsi="Calibri" w:eastAsia="Calibri" w:cs="Calibri"/>
            <w:highlight w:val="none"/>
            <w:rPrChange w:id="253" w:author="mfretwell" w:date="2025-03-29T23:07:01Z" oouserid="mfretwell">
              <w:rPr>
                <w:highlight w:val="none"/>
              </w:rPr>
            </w:rPrChange>
          </w:rPr>
          <w:t xml:space="preserve">Disco</w:t>
        </w:r>
      </w:ins>
      <w:ins w:id="254" w:author="mfretwell" w:date="2025-03-29T22:51:15Z" oouserid="mfretwell">
        <w:r>
          <w:rPr>
            <w:rFonts w:ascii="Calibri" w:hAnsi="Calibri" w:eastAsia="Calibri" w:cs="Calibri"/>
            <w:highlight w:val="none"/>
            <w:rPrChange w:id="255" w:author="mfretwell" w:date="2025-03-29T23:07:01Z" oouserid="mfretwell">
              <w:rPr>
                <w:highlight w:val="none"/>
              </w:rPr>
            </w:rPrChange>
          </w:rPr>
        </w:r>
      </w:ins>
      <w:ins w:id="256" w:author="mfretwell" w:date="2025-03-29T22:51:15Z" oouserid="mfretwell">
        <w:r>
          <w:rPr>
            <w:rFonts w:ascii="Calibri" w:hAnsi="Calibri" w:eastAsia="Calibri" w:cs="Calibri"/>
            <w:highlight w:val="none"/>
            <w:rPrChange w:id="257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259" w:author="mfretwell" w:date="2025-03-29T22:53:19Z" oouserid="mfretwell"/>
          <w:rFonts w:ascii="Calibri" w:hAnsi="Calibri" w:cs="Calibri"/>
          <w:highlight w:val="none"/>
          <w:rPrChange w:id="258" w:author="mfretwell" w:date="2025-03-29T23:07:01Z" oouserid="mfretwell">
            <w:rPr>
              <w:highlight w:val="none"/>
            </w:rPr>
          </w:rPrChange>
        </w:rPr>
        <w:pPrChange w:author="mfretwell" w:date="2025-03-29T23:05:18Z" w:id="260" oouserid="mfretwell">
          <w:pPr>
            <w:pBdr/>
            <w:spacing/>
            <w:ind/>
          </w:pPr>
        </w:pPrChange>
      </w:pPr>
      <w:ins w:id="261" w:author="mfretwell" w:date="2025-03-29T22:53:19Z" oouserid="mfretwell">
        <w:r>
          <w:rPr>
            <w:rFonts w:ascii="Calibri" w:hAnsi="Calibri" w:eastAsia="Calibri" w:cs="Calibri"/>
            <w:highlight w:val="none"/>
            <w:rPrChange w:id="262" w:author="mfretwell" w:date="2025-03-29T23:07:01Z" oouserid="mfretwell">
              <w:rPr>
                <w:highlight w:val="none"/>
              </w:rPr>
            </w:rPrChange>
          </w:rPr>
        </w:r>
      </w:ins>
      <w:ins w:id="263" w:author="mfretwell" w:date="2025-03-29T22:54:56Z" oouserid="mfretwell">
        <w:r>
          <w:rPr>
            <w:rFonts w:ascii="Calibri" w:hAnsi="Calibri" w:eastAsia="Calibri" w:cs="Calibri"/>
            <w:highlight w:val="none"/>
            <w:rPrChange w:id="264" w:author="mfretwell" w:date="2025-03-29T23:07:01Z" oouserid="mfretwell">
              <w:rPr>
                <w:highlight w:val="none"/>
              </w:rPr>
            </w:rPrChange>
          </w:rPr>
          <w:t xml:space="preserve">https://inceptionu.disco.co/p/team-1---traffic-cameras-22oeo/dashboard</w:t>
        </w:r>
      </w:ins>
      <w:ins w:id="265" w:author="mfretwell" w:date="2025-03-29T22:53:19Z" oouserid="mfretwell">
        <w:r>
          <w:rPr>
            <w:rFonts w:ascii="Calibri" w:hAnsi="Calibri" w:eastAsia="Calibri" w:cs="Calibri"/>
            <w:highlight w:val="none"/>
            <w:rPrChange w:id="266" w:author="mfretwell" w:date="2025-03-29T23:07:01Z" oouserid="mfretwell">
              <w:rPr>
                <w:highlight w:val="none"/>
              </w:rPr>
            </w:rPrChange>
          </w:rPr>
        </w:r>
      </w:ins>
      <w:ins w:id="267" w:author="mfretwell" w:date="2025-03-29T22:53:19Z" oouserid="mfretwell">
        <w:r>
          <w:rPr>
            <w:rFonts w:ascii="Calibri" w:hAnsi="Calibri" w:eastAsia="Calibri" w:cs="Calibri"/>
            <w:highlight w:val="none"/>
            <w:rPrChange w:id="268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270" w:author="mfretwell" w:date="2025-03-29T22:51:15Z" oouserid="mfretwell"/>
          <w:rFonts w:ascii="Calibri" w:hAnsi="Calibri" w:cs="Calibri"/>
          <w:highlight w:val="none"/>
          <w:rPrChange w:id="269" w:author="mfretwell" w:date="2025-03-29T23:07:01Z" oouserid="mfretwell">
            <w:rPr>
              <w:highlight w:val="none"/>
            </w:rPr>
          </w:rPrChange>
        </w:rPr>
        <w:pPrChange w:author="mfretwell" w:date="2025-03-29T23:05:08Z" w:id="271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272" w:author="mfretwell" w:date="2025-03-29T22:51:15Z" oouserid="mfretwell">
        <w:r>
          <w:rPr>
            <w:rFonts w:ascii="Calibri" w:hAnsi="Calibri" w:eastAsia="Calibri" w:cs="Calibri"/>
            <w:highlight w:val="none"/>
            <w:rPrChange w:id="273" w:author="mfretwell" w:date="2025-03-29T23:07:01Z" oouserid="mfretwell">
              <w:rPr>
                <w:highlight w:val="none"/>
              </w:rPr>
            </w:rPrChange>
          </w:rPr>
          <w:t xml:space="preserve">Jira</w:t>
        </w:r>
      </w:ins>
      <w:ins w:id="274" w:author="mfretwell" w:date="2025-03-29T22:51:15Z" oouserid="mfretwell">
        <w:r>
          <w:rPr>
            <w:rFonts w:ascii="Calibri" w:hAnsi="Calibri" w:eastAsia="Calibri" w:cs="Calibri"/>
            <w:highlight w:val="none"/>
            <w:rPrChange w:id="275" w:author="mfretwell" w:date="2025-03-29T23:07:01Z" oouserid="mfretwell">
              <w:rPr>
                <w:highlight w:val="none"/>
              </w:rPr>
            </w:rPrChange>
          </w:rPr>
        </w:r>
      </w:ins>
      <w:ins w:id="276" w:author="mfretwell" w:date="2025-03-29T22:51:15Z" oouserid="mfretwell">
        <w:r>
          <w:rPr>
            <w:rFonts w:ascii="Calibri" w:hAnsi="Calibri" w:eastAsia="Calibri" w:cs="Calibri"/>
            <w:highlight w:val="none"/>
            <w:rPrChange w:id="277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279" w:author="mfretwell" w:date="2025-03-29T22:55:01Z" oouserid="mfretwell"/>
          <w:rFonts w:ascii="Calibri" w:hAnsi="Calibri" w:cs="Calibri"/>
          <w:highlight w:val="none"/>
          <w:rPrChange w:id="278" w:author="mfretwell" w:date="2025-03-29T23:07:01Z" oouserid="mfretwell">
            <w:rPr>
              <w:highlight w:val="none"/>
            </w:rPr>
          </w:rPrChange>
        </w:rPr>
        <w:pPrChange w:author="mfretwell" w:date="2025-03-29T23:05:22Z" w:id="280" oouserid="mfretwell">
          <w:pPr>
            <w:pBdr/>
            <w:spacing/>
            <w:ind/>
          </w:pPr>
        </w:pPrChange>
      </w:pPr>
      <w:ins w:id="281" w:author="mfretwell" w:date="2025-03-29T22:55:01Z" oouserid="mfretwell">
        <w:r>
          <w:rPr>
            <w:rFonts w:ascii="Calibri" w:hAnsi="Calibri" w:eastAsia="Calibri" w:cs="Calibri"/>
            <w:highlight w:val="none"/>
            <w:rPrChange w:id="282" w:author="mfretwell" w:date="2025-03-29T23:07:01Z" oouserid="mfretwell">
              <w:rPr>
                <w:highlight w:val="none"/>
              </w:rPr>
            </w:rPrChange>
          </w:rPr>
        </w:r>
      </w:ins>
      <w:ins w:id="283" w:author="mfretwell" w:date="2025-03-29T22:55:16Z" oouserid="mfretwell">
        <w:r>
          <w:rPr>
            <w:rFonts w:ascii="Calibri" w:hAnsi="Calibri" w:eastAsia="Calibri" w:cs="Calibri"/>
            <w:highlight w:val="none"/>
            <w:rPrChange w:id="284" w:author="mfretwell" w:date="2025-03-29T23:07:01Z" oouserid="mfretwell">
              <w:rPr>
                <w:highlight w:val="none"/>
              </w:rPr>
            </w:rPrChange>
          </w:rPr>
          <w:t xml:space="preserve">https://yajehtech.atlassian.net/jira/software/c/projects/TC/boards/2</w:t>
        </w:r>
      </w:ins>
      <w:ins w:id="285" w:author="mfretwell" w:date="2025-03-29T22:55:01Z" oouserid="mfretwell">
        <w:r>
          <w:rPr>
            <w:rFonts w:ascii="Calibri" w:hAnsi="Calibri" w:eastAsia="Calibri" w:cs="Calibri"/>
            <w:highlight w:val="none"/>
            <w:rPrChange w:id="286" w:author="mfretwell" w:date="2025-03-29T23:07:01Z" oouserid="mfretwell">
              <w:rPr>
                <w:highlight w:val="none"/>
              </w:rPr>
            </w:rPrChange>
          </w:rPr>
        </w:r>
      </w:ins>
      <w:ins w:id="287" w:author="mfretwell" w:date="2025-03-29T22:55:01Z" oouserid="mfretwell">
        <w:r>
          <w:rPr>
            <w:rFonts w:ascii="Calibri" w:hAnsi="Calibri" w:eastAsia="Calibri" w:cs="Calibri"/>
            <w:highlight w:val="none"/>
            <w:rPrChange w:id="288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290" w:author="mfretwell" w:date="2025-03-29T22:51:15Z" oouserid="mfretwell"/>
          <w:rFonts w:ascii="Calibri" w:hAnsi="Calibri" w:cs="Calibri"/>
          <w:highlight w:val="none"/>
          <w:rPrChange w:id="289" w:author="mfretwell" w:date="2025-03-29T23:07:01Z" oouserid="mfretwell">
            <w:rPr>
              <w:highlight w:val="none"/>
            </w:rPr>
          </w:rPrChange>
        </w:rPr>
        <w:pPrChange w:author="mfretwell" w:date="2025-03-29T23:05:08Z" w:id="291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292" w:author="mfretwell" w:date="2025-03-29T22:51:15Z" oouserid="mfretwell">
        <w:r>
          <w:rPr>
            <w:rFonts w:ascii="Calibri" w:hAnsi="Calibri" w:eastAsia="Calibri" w:cs="Calibri"/>
            <w:highlight w:val="none"/>
            <w:rPrChange w:id="293" w:author="mfretwell" w:date="2025-03-29T23:07:01Z" oouserid="mfretwell">
              <w:rPr>
                <w:highlight w:val="none"/>
              </w:rPr>
            </w:rPrChange>
          </w:rPr>
          <w:t xml:space="preserve">Github</w:t>
        </w:r>
      </w:ins>
      <w:ins w:id="294" w:author="mfretwell" w:date="2025-03-29T22:51:15Z" oouserid="mfretwell">
        <w:r>
          <w:rPr>
            <w:rFonts w:ascii="Calibri" w:hAnsi="Calibri" w:eastAsia="Calibri" w:cs="Calibri"/>
            <w:highlight w:val="none"/>
            <w:rPrChange w:id="295" w:author="mfretwell" w:date="2025-03-29T23:07:01Z" oouserid="mfretwell">
              <w:rPr>
                <w:highlight w:val="none"/>
              </w:rPr>
            </w:rPrChange>
          </w:rPr>
        </w:r>
      </w:ins>
      <w:ins w:id="296" w:author="mfretwell" w:date="2025-03-29T22:51:15Z" oouserid="mfretwell">
        <w:r>
          <w:rPr>
            <w:rFonts w:ascii="Calibri" w:hAnsi="Calibri" w:eastAsia="Calibri" w:cs="Calibri"/>
            <w:highlight w:val="none"/>
            <w:rPrChange w:id="297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299" w:author="mfretwell" w:date="2025-03-29T22:55:39Z" oouserid="mfretwell"/>
          <w:rFonts w:ascii="Calibri" w:hAnsi="Calibri" w:cs="Calibri"/>
          <w:highlight w:val="none"/>
          <w:rPrChange w:id="298" w:author="mfretwell" w:date="2025-03-29T23:07:01Z" oouserid="mfretwell">
            <w:rPr>
              <w:highlight w:val="none"/>
            </w:rPr>
          </w:rPrChange>
        </w:rPr>
      </w:pPr>
      <w:ins w:id="300" w:author="mfretwell" w:date="2025-03-29T22:55:18Z" oouserid="mfretwell">
        <w:r>
          <w:rPr>
            <w:rFonts w:ascii="Calibri" w:hAnsi="Calibri" w:eastAsia="Calibri" w:cs="Calibri"/>
            <w:highlight w:val="none"/>
            <w:rPrChange w:id="301" w:author="mfretwell" w:date="2025-03-29T23:07:01Z" oouserid="mfretwell">
              <w:rPr>
                <w:highlight w:val="none"/>
              </w:rPr>
            </w:rPrChange>
          </w:rPr>
        </w:r>
      </w:ins>
      <w:ins w:id="302" w:author="mfretwell" w:date="2025-03-29T22:55:39Z" oouserid="mfretwell">
        <w:r>
          <w:rPr>
            <w:rFonts w:ascii="Calibri" w:hAnsi="Calibri" w:eastAsia="Calibri" w:cs="Calibri"/>
            <w:highlight w:val="none"/>
            <w:rPrChange w:id="303" w:author="mfretwell" w:date="2025-03-29T23:07:01Z" oouserid="mfretwell">
              <w:rPr>
                <w:highlight w:val="none"/>
              </w:rPr>
            </w:rPrChange>
          </w:rPr>
        </w:r>
      </w:ins>
      <w:hyperlink r:id="rId9" w:tooltip="https://github.com/coolsheets/blue-sky-watchers" w:history="1">
        <w:ins w:id="304" w:author="mfretwell" w:date="2025-03-29T22:55:39Z" oouserid="mfretwell">
          <w:r>
            <w:rPr>
              <w:rStyle w:val="186"/>
              <w:rFonts w:ascii="Calibri" w:hAnsi="Calibri" w:eastAsia="Calibri" w:cs="Calibri"/>
              <w:highlight w:val="none"/>
              <w:rPrChange w:id="305" w:author="mfretwell" w:date="2025-03-29T23:07:01Z" oouserid="mfretwell">
                <w:rPr>
                  <w:rStyle w:val="186"/>
                  <w:highlight w:val="none"/>
                </w:rPr>
              </w:rPrChange>
            </w:rPr>
            <w:t xml:space="preserve">https://github.com/coolsheets/blue-sky-watchers</w:t>
          </w:r>
        </w:ins>
        <w:ins w:id="306" w:author="mfretwell" w:date="2025-03-29T22:55:18Z" oouserid="mfretwell">
          <w:r>
            <w:rPr>
              <w:rStyle w:val="186"/>
              <w:rFonts w:ascii="Calibri" w:hAnsi="Calibri" w:eastAsia="Calibri" w:cs="Calibri"/>
              <w:highlight w:val="none"/>
              <w:rPrChange w:id="307" w:author="mfretwell" w:date="2025-03-29T23:07:01Z" oouserid="mfretwell">
                <w:rPr>
                  <w:rStyle w:val="186"/>
                  <w:highlight w:val="none"/>
                </w:rPr>
              </w:rPrChange>
            </w:rPr>
          </w:r>
        </w:ins>
        <w:ins w:id="308" w:author="mfretwell" w:date="2025-03-29T22:55:39Z" oouserid="mfretwell">
          <w:r>
            <w:rPr>
              <w:rStyle w:val="186"/>
              <w:rFonts w:ascii="Calibri" w:hAnsi="Calibri" w:eastAsia="Calibri" w:cs="Calibri"/>
              <w:highlight w:val="none"/>
              <w:rPrChange w:id="309" w:author="mfretwell" w:date="2025-03-29T23:07:01Z" oouserid="mfretwell">
                <w:rPr>
                  <w:rStyle w:val="186"/>
                  <w:highlight w:val="none"/>
                </w:rPr>
              </w:rPrChange>
            </w:rPr>
          </w:r>
        </w:ins>
      </w:hyperlink>
      <w:ins w:id="310" w:author="mfretwell" w:date="2025-03-29T23:07:01Z" oouserid="mfretwell">
        <w:r/>
      </w:ins>
      <w:ins w:id="311" w:author="mfretwell" w:date="2025-03-29T22:55:39Z" oouserid="mfretwell">
        <w:r>
          <w:rPr>
            <w:rFonts w:ascii="Calibri" w:hAnsi="Calibri" w:eastAsia="Calibri" w:cs="Calibri"/>
            <w:highlight w:val="none"/>
            <w:rPrChange w:id="312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313" w:author="mfretwell" w:date="2025-03-29T23:11:32Z" oouserid="mfretwell"/>
          <w:rFonts w:ascii="Calibri" w:hAnsi="Calibri" w:cs="Calibri"/>
          <w:highlight w:val="none"/>
        </w:rPr>
        <w:pPrChange w:author="mfretwell" w:date="2025-03-29T23:05:30Z" w:id="314" oouserid="mfretwell">
          <w:pPr>
            <w:pStyle w:val="164"/>
            <w:numPr>
              <w:ilvl w:val="1"/>
              <w:numId w:val="3"/>
            </w:numPr>
            <w:pBdr/>
            <w:spacing/>
            <w:ind/>
          </w:pPr>
        </w:pPrChange>
      </w:pPr>
      <w:ins w:id="315" w:author="mfretwell" w:date="2025-03-29T23:11:33Z" oouserid="mfretwell">
        <w:r>
          <w:rPr>
            <w:highlight w:val="none"/>
          </w:rPr>
        </w:r>
      </w:ins>
      <w:hyperlink w:history="1">
        <w:ins w:id="316" w:author="mfretwell" w:date="2025-03-29T23:11:39Z" oouserid="mfretwell">
          <w:r>
            <w:rPr>
              <w:rStyle w:val="186"/>
              <w:rFonts w:ascii="Calibri" w:hAnsi="Calibri" w:eastAsia="Calibri" w:cs="Calibri"/>
              <w:highlight w:val="none"/>
            </w:rPr>
            <w:t xml:space="preserve">https://github.com/coolsheets/c14.p2.t1_TrafficCameras</w:t>
          </w:r>
        </w:ins>
      </w:hyperlink>
      <w:ins w:id="317" w:author="mfretwell" w:date="2025-03-29T23:11:39Z" oouserid="mfretwell">
        <w:r>
          <w:rPr>
            <w:rFonts w:ascii="Calibri" w:hAnsi="Calibri" w:eastAsia="Calibri" w:cs="Calibri"/>
            <w:highlight w:val="none"/>
          </w:rPr>
        </w:r>
      </w:ins>
      <w:ins w:id="318" w:author="mfretwell" w:date="2025-03-29T23:11:39Z" oouserid="mfretwell">
        <w:r>
          <w:rPr>
            <w:rFonts w:ascii="Calibri" w:hAnsi="Calibri" w:eastAsia="Calibri" w:cs="Calibri"/>
            <w:highlight w:val="none"/>
          </w:rPr>
        </w:r>
      </w:ins>
      <w:ins w:id="319" w:author="mfretwell" w:date="2025-03-29T23:11:33Z" oouserid="mfretwell">
        <w:r>
          <w:rPr>
            <w:highlight w:val="none"/>
          </w:rPr>
        </w:r>
      </w:ins>
      <w:ins w:id="320" w:author="mfretwell" w:date="2025-03-29T23:11:32Z" oouserid="mfretwell">
        <w:r>
          <w:rPr>
            <w:highlight w:val="none"/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321" w:author="mfretwell" w:date="2025-03-29T23:12:24Z" oouserid="mfretwell"/>
          <w:rFonts w:ascii="Calibri" w:hAnsi="Calibri" w:eastAsia="Calibri" w:cs="Calibri"/>
          <w:highlight w:val="none"/>
        </w:rPr>
      </w:pPr>
      <w:ins w:id="322" w:author="mfretwell" w:date="2025-03-29T23:11:55Z" oouserid="mfretwell">
        <w:r>
          <w:rPr>
            <w:rFonts w:ascii="Calibri" w:hAnsi="Calibri" w:eastAsia="Calibri" w:cs="Calibri"/>
            <w:highlight w:val="none"/>
            <w:rPrChange w:id="323" w:author="mfretwell" w:date="2025-03-29T23:07:01Z" oouserid="mfretwell">
              <w:rPr>
                <w:highlight w:val="none"/>
              </w:rPr>
            </w:rPrChange>
          </w:rPr>
          <w:t xml:space="preserve">Google Drive </w:t>
        </w:r>
      </w:ins>
      <w:ins w:id="324" w:author="mfretwell" w:date="2025-03-29T23:11:55Z" oouserid="mfretwell">
        <w:r>
          <w:rPr>
            <w:rFonts w:ascii="Calibri" w:hAnsi="Calibri" w:eastAsia="Calibri" w:cs="Calibri"/>
            <w:highlight w:val="none"/>
            <w:lang w:val="en-US"/>
          </w:rPr>
          <w:t xml:space="preserve">(</w:t>
        </w:r>
      </w:ins>
      <w:ins w:id="325" w:author="mfretwell" w:date="2025-03-29T23:11:55Z" oouserid="mfretwell">
        <w:r>
          <w:rPr>
            <w:rFonts w:ascii="Calibri" w:hAnsi="Calibri" w:eastAsia="Calibri" w:cs="Calibri"/>
            <w:highlight w:val="none"/>
            <w:rPrChange w:id="326" w:author="mfretwell" w:date="2025-03-29T23:11:55Z" oouserid="mfretwell">
              <w:rPr>
                <w:highlight w:val="none"/>
              </w:rPr>
            </w:rPrChange>
          </w:rPr>
          <w:t xml:space="preserve">Robert)</w:t>
        </w:r>
      </w:ins>
      <w:ins w:id="327" w:author="mfretwell" w:date="2025-03-29T23:12:24Z" oouserid="mfretwell">
        <w:r>
          <w:rPr>
            <w:rFonts w:ascii="Calibri" w:hAnsi="Calibri" w:cs="Calibri"/>
            <w:highlight w:val="none"/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328" w:author="mfretwell" w:date="2025-03-29T23:12:24Z" oouserid="mfretwell"/>
          <w:rFonts w:ascii="Calibri" w:hAnsi="Calibri" w:cs="Calibri"/>
          <w:highlight w:val="none"/>
        </w:rPr>
        <w:pPrChange w:author="mfretwell" w:date="2025-03-29T23:12:27Z" w:id="329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330" w:author="mfretwell" w:date="2025-03-29T23:11:55Z" oouserid="mfretwell">
        <w:r>
          <w:rPr>
            <w:rFonts w:ascii="Calibri" w:hAnsi="Calibri" w:eastAsia="Calibri" w:cs="Calibri"/>
            <w:highlight w:val="none"/>
            <w:rPrChange w:id="331" w:author="mfretwell" w:date="2025-03-29T23:11:55Z" oouserid="mfretwell">
              <w:rPr>
                <w:highlight w:val="none"/>
              </w:rPr>
            </w:rPrChange>
          </w:rPr>
        </w:r>
      </w:ins>
      <w:ins w:id="332" w:author="mfretwell" w:date="2025-03-29T22:56:01Z" oouserid="mfretwell">
        <w:r>
          <w:rPr>
            <w:rFonts w:ascii="Calibri" w:hAnsi="Calibri" w:eastAsia="Calibri" w:cs="Calibri"/>
            <w:sz w:val="20"/>
            <w:szCs w:val="20"/>
            <w:highlight w:val="none"/>
            <w:rPrChange w:id="333" w:author="mfretwell" w:date="2025-03-29T23:07:20Z" oouserid="mfretwell">
              <w:rPr>
                <w:highlight w:val="none"/>
              </w:rPr>
            </w:rPrChange>
          </w:rPr>
        </w:r>
      </w:ins>
      <w:hyperlink r:id="rId10" w:tooltip="https://drive.google.com/drive/folders/1avW1ncv_S05fW026r83zhLw_f46jzssB?usp=drive_link" w:history="1">
        <w:ins w:id="334" w:author="mfretwell" w:date="2025-03-29T22:57:29Z" oouserid="mfretwell">
          <w:r>
            <w:rPr>
              <w:rStyle w:val="186"/>
              <w:rFonts w:ascii="Calibri" w:hAnsi="Calibri" w:eastAsia="Calibri" w:cs="Calibri"/>
              <w:color w:val="0000ee"/>
              <w:sz w:val="22"/>
              <w:szCs w:val="20"/>
              <w:u w:val="single"/>
              <w:rPrChange w:id="335" w:author="mfretwell" w:date="2025-03-29T23:07:20Z" oouserid="mfretwell">
                <w:rPr>
                  <w:rStyle w:val="186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</w:rPrChange>
            </w:rPr>
            <w:t xml:space="preserve">drive.google.com/drive/folders/1avW1ncv_S05fW026r83zhLw_f46jzssB?usp=drive_link</w:t>
          </w:r>
        </w:ins>
      </w:hyperlink>
      <w:ins w:id="336" w:author="mfretwell" w:date="2025-03-29T23:11:39Z" oouserid="mfretwell">
        <w:r>
          <w:rPr>
            <w:rFonts w:ascii="Calibri" w:hAnsi="Calibri" w:cs="Calibri"/>
            <w:highlight w:val="none"/>
          </w:rPr>
        </w:r>
      </w:ins>
      <w:ins w:id="337" w:author="mfretwell" w:date="2025-03-29T23:12:24Z" oouserid="mfretwell">
        <w:r/>
      </w:ins>
    </w:p>
    <w:p>
      <w:pPr>
        <w:pStyle w:val="164"/>
        <w:numPr>
          <w:ilvl w:val="0"/>
          <w:numId w:val="3"/>
        </w:numPr>
        <w:pBdr/>
        <w:spacing/>
        <w:ind/>
        <w:rPr>
          <w:ins w:id="339" w:author="mfretwell" w:date="2025-03-29T22:51:15Z" oouserid="mfretwell"/>
          <w:rFonts w:ascii="Calibri" w:hAnsi="Calibri" w:cs="Calibri"/>
          <w:highlight w:val="none"/>
          <w:rPrChange w:id="338" w:author="mfretwell" w:date="2025-03-29T23:07:01Z" oouserid="mfretwell">
            <w:rPr>
              <w:highlight w:val="none"/>
            </w:rPr>
          </w:rPrChange>
        </w:rPr>
        <w:pPrChange w:author="mfretwell" w:date="2025-03-29T23:05:08Z" w:id="340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341" w:author="mfretwell" w:date="2025-03-29T22:51:15Z" oouserid="mfretwell">
        <w:r>
          <w:rPr>
            <w:rFonts w:ascii="Calibri" w:hAnsi="Calibri" w:eastAsia="Calibri" w:cs="Calibri"/>
            <w:highlight w:val="none"/>
            <w:rPrChange w:id="342" w:author="mfretwell" w:date="2025-03-29T23:07:01Z" oouserid="mfretwell">
              <w:rPr>
                <w:highlight w:val="none"/>
              </w:rPr>
            </w:rPrChange>
          </w:rPr>
          <w:t xml:space="preserve">Google Meet</w:t>
        </w:r>
      </w:ins>
      <w:ins w:id="343" w:author="mfretwell" w:date="2025-03-29T22:51:15Z" oouserid="mfretwell">
        <w:r>
          <w:rPr>
            <w:rFonts w:ascii="Calibri" w:hAnsi="Calibri" w:eastAsia="Calibri" w:cs="Calibri"/>
            <w:highlight w:val="none"/>
            <w:rPrChange w:id="344" w:author="mfretwell" w:date="2025-03-29T23:07:01Z" oouserid="mfretwell">
              <w:rPr>
                <w:highlight w:val="none"/>
              </w:rPr>
            </w:rPrChange>
          </w:rPr>
        </w:r>
      </w:ins>
      <w:ins w:id="345" w:author="mfretwell" w:date="2025-03-29T22:51:15Z" oouserid="mfretwell">
        <w:r>
          <w:rPr>
            <w:rFonts w:ascii="Calibri" w:hAnsi="Calibri" w:eastAsia="Calibri" w:cs="Calibri"/>
            <w:highlight w:val="none"/>
            <w:rPrChange w:id="346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348" w:author="mfretwell" w:date="2025-03-29T22:57:36Z" oouserid="mfretwell"/>
          <w:rFonts w:ascii="Calibri" w:hAnsi="Calibri" w:cs="Calibri"/>
          <w:highlight w:val="none"/>
          <w:rPrChange w:id="347" w:author="mfretwell" w:date="2025-03-29T23:07:01Z" oouserid="mfretwell">
            <w:rPr>
              <w:highlight w:val="none"/>
            </w:rPr>
          </w:rPrChange>
        </w:rPr>
        <w:pPrChange w:author="mfretwell" w:date="2025-03-29T23:07:35Z" w:id="349" oouserid="mfretwell">
          <w:pPr>
            <w:pBdr/>
            <w:spacing/>
            <w:ind/>
          </w:pPr>
        </w:pPrChange>
      </w:pPr>
      <w:ins w:id="350" w:author="mfretwell" w:date="2025-03-29T22:57:46Z" oouserid="mfretwell">
        <w:r>
          <w:rPr>
            <w:rFonts w:ascii="Calibri" w:hAnsi="Calibri" w:eastAsia="Calibri" w:cs="Calibri"/>
            <w:highlight w:val="none"/>
            <w:lang w:val="en-US"/>
            <w:rPrChange w:id="351" w:author="mfretwell" w:date="2025-03-29T23:07:01Z" oouserid="mfretwell">
              <w:rPr>
                <w:highlight w:val="none"/>
                <w:lang w:val="en-US"/>
              </w:rPr>
            </w:rPrChange>
          </w:rPr>
          <w:t xml:space="preserve">ad-hoc</w:t>
        </w:r>
      </w:ins>
      <w:ins w:id="352" w:author="mfretwell" w:date="2025-03-29T22:57:36Z" oouserid="mfretwell">
        <w:r>
          <w:rPr>
            <w:rFonts w:ascii="Calibri" w:hAnsi="Calibri" w:eastAsia="Calibri" w:cs="Calibri"/>
            <w:highlight w:val="none"/>
            <w:rPrChange w:id="353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0"/>
          <w:numId w:val="3"/>
        </w:numPr>
        <w:pBdr/>
        <w:spacing/>
        <w:ind/>
        <w:rPr>
          <w:ins w:id="355" w:author="mfretwell" w:date="2025-03-29T22:51:15Z" oouserid="mfretwell"/>
          <w:rFonts w:ascii="Calibri" w:hAnsi="Calibri" w:cs="Calibri"/>
          <w:highlight w:val="none"/>
          <w:rPrChange w:id="354" w:author="mfretwell" w:date="2025-03-29T23:07:01Z" oouserid="mfretwell">
            <w:rPr>
              <w:highlight w:val="none"/>
            </w:rPr>
          </w:rPrChange>
        </w:rPr>
        <w:pPrChange w:author="mfretwell" w:date="2025-03-29T23:05:08Z" w:id="356" oouserid="mfretwell">
          <w:pPr>
            <w:pStyle w:val="164"/>
            <w:numPr>
              <w:ilvl w:val="0"/>
              <w:numId w:val="3"/>
            </w:numPr>
            <w:pBdr/>
            <w:spacing/>
            <w:ind/>
          </w:pPr>
        </w:pPrChange>
      </w:pPr>
      <w:ins w:id="357" w:author="mfretwell" w:date="2025-03-29T22:51:15Z" oouserid="mfretwell">
        <w:r>
          <w:rPr>
            <w:rFonts w:ascii="Calibri" w:hAnsi="Calibri" w:eastAsia="Calibri" w:cs="Calibri"/>
            <w:highlight w:val="none"/>
            <w:rPrChange w:id="358" w:author="mfretwell" w:date="2025-03-29T23:07:01Z" oouserid="mfretwell">
              <w:rPr>
                <w:highlight w:val="none"/>
              </w:rPr>
            </w:rPrChange>
          </w:rPr>
          <w:t xml:space="preserve">Zoom</w:t>
        </w:r>
      </w:ins>
      <w:ins w:id="359" w:author="mfretwell" w:date="2025-03-29T22:51:15Z" oouserid="mfretwell">
        <w:r>
          <w:rPr>
            <w:rFonts w:ascii="Calibri" w:hAnsi="Calibri" w:eastAsia="Calibri" w:cs="Calibri"/>
            <w:highlight w:val="none"/>
            <w:rPrChange w:id="360" w:author="mfretwell" w:date="2025-03-29T23:07:01Z" oouserid="mfretwell">
              <w:rPr>
                <w:highlight w:val="none"/>
              </w:rPr>
            </w:rPrChange>
          </w:rPr>
        </w:r>
      </w:ins>
      <w:ins w:id="361" w:author="mfretwell" w:date="2025-03-29T22:51:15Z" oouserid="mfretwell">
        <w:r>
          <w:rPr>
            <w:rFonts w:ascii="Calibri" w:hAnsi="Calibri" w:eastAsia="Calibri" w:cs="Calibri"/>
            <w:highlight w:val="none"/>
            <w:rPrChange w:id="362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Style w:val="164"/>
        <w:numPr>
          <w:ilvl w:val="1"/>
          <w:numId w:val="3"/>
        </w:numPr>
        <w:pBdr/>
        <w:spacing/>
        <w:ind/>
        <w:rPr>
          <w:ins w:id="364" w:author="mfretwell" w:date="2025-03-29T22:57:49Z" oouserid="mfretwell"/>
          <w:rFonts w:ascii="Calibri" w:hAnsi="Calibri" w:cs="Calibri"/>
          <w:highlight w:val="none"/>
          <w:rPrChange w:id="363" w:author="mfretwell" w:date="2025-03-29T23:07:01Z" oouserid="mfretwell">
            <w:rPr>
              <w:highlight w:val="none"/>
            </w:rPr>
          </w:rPrChange>
        </w:rPr>
      </w:pPr>
      <w:ins w:id="365" w:author="mfretwell" w:date="2025-03-29T22:58:22Z" oouserid="mfretwell">
        <w:r>
          <w:rPr>
            <w:rFonts w:ascii="Calibri" w:hAnsi="Calibri" w:eastAsia="Calibri" w:cs="Calibri"/>
            <w:highlight w:val="none"/>
            <w:lang w:val="en-US"/>
            <w:rPrChange w:id="366" w:author="mfretwell" w:date="2025-03-29T23:07:01Z" oouserid="mfretwell">
              <w:rPr>
                <w:highlight w:val="none"/>
                <w:lang w:val="en-US"/>
              </w:rPr>
            </w:rPrChange>
          </w:rPr>
          <w:t xml:space="preserve">stand ups and ad-hoc</w:t>
        </w:r>
      </w:ins>
      <w:ins w:id="367" w:author="mfretwell" w:date="2025-03-29T22:57:49Z" oouserid="mfretwell">
        <w:r>
          <w:rPr>
            <w:rFonts w:ascii="Calibri" w:hAnsi="Calibri" w:eastAsia="Calibri" w:cs="Calibri"/>
            <w:highlight w:val="none"/>
            <w:rPrChange w:id="368" w:author="mfretwell" w:date="2025-03-29T23:07:01Z" oouserid="mfretwell">
              <w:rPr>
                <w:highlight w:val="none"/>
              </w:rPr>
            </w:rPrChange>
          </w:rPr>
        </w:r>
      </w:ins>
    </w:p>
    <w:p>
      <w:pPr>
        <w:pBdr/>
        <w:spacing/>
        <w:ind/>
        <w:rPr>
          <w:ins w:id="369" w:author="mfretwell" w:date="2025-03-29T22:50:27Z" oouserid="mfretwell"/>
          <w:highlight w:val="none"/>
        </w:rPr>
      </w:pPr>
      <w:ins w:id="370" w:author="mfretwell" w:date="2025-03-29T22:50:27Z" oouserid="mfretwell">
        <w:r>
          <w:rPr>
            <w:highlight w:val="none"/>
            <w:lang w:val="en-US"/>
          </w:rPr>
        </w:r>
      </w:ins>
      <w:ins w:id="371" w:author="mfretwell" w:date="2025-03-29T22:50:27Z" oouserid="mfretwell">
        <w:r>
          <w:rPr>
            <w:highlight w:val="none"/>
            <w:lang w:val="en-US"/>
          </w:rPr>
        </w:r>
      </w:ins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rlito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36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36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4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6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2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4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coolsheets/blue-sky-watchers" TargetMode="External"/><Relationship Id="rId10" Type="http://schemas.openxmlformats.org/officeDocument/2006/relationships/hyperlink" Target="https://drive.google.com/drive/folders/1avW1ncv_S05fW026r83zhLw_f46jzssB?usp=drive_lin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Calfrac Well Services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revision>2</cp:revision>
  <dcterms:created xsi:type="dcterms:W3CDTF">2025-03-28T20:12:00Z</dcterms:created>
  <dcterms:modified xsi:type="dcterms:W3CDTF">2025-03-29T23:23:53Z</dcterms:modified>
</cp:coreProperties>
</file>